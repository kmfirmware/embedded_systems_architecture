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B67" w:rsidRPr="00075B67" w:rsidRDefault="00075B67" w:rsidP="00075B67">
      <w:pPr>
        <w:spacing w:after="0" w:line="240" w:lineRule="auto"/>
        <w:rPr>
          <w:rFonts w:ascii="Times New Roman" w:hAnsi="Times New Roman" w:cs="Times New Roman"/>
          <w:b/>
        </w:rPr>
      </w:pPr>
      <w:r w:rsidRPr="00075B67">
        <w:rPr>
          <w:rFonts w:ascii="Times New Roman" w:hAnsi="Times New Roman" w:cs="Times New Roman"/>
          <w:b/>
        </w:rPr>
        <w:t xml:space="preserve">Requirements </w:t>
      </w:r>
      <w:r w:rsidR="00AE5893">
        <w:rPr>
          <w:rFonts w:ascii="Times New Roman" w:hAnsi="Times New Roman" w:cs="Times New Roman"/>
          <w:b/>
        </w:rPr>
        <w:t xml:space="preserve">and Architecture </w:t>
      </w:r>
      <w:r w:rsidRPr="00075B67">
        <w:rPr>
          <w:rFonts w:ascii="Times New Roman" w:hAnsi="Times New Roman" w:cs="Times New Roman"/>
          <w:b/>
        </w:rPr>
        <w:t>Model For</w:t>
      </w:r>
      <w:r w:rsidR="00093B7C">
        <w:rPr>
          <w:rFonts w:ascii="Times New Roman" w:hAnsi="Times New Roman" w:cs="Times New Roman"/>
          <w:b/>
        </w:rPr>
        <w:t xml:space="preserve"> Simplified</w:t>
      </w:r>
      <w:r w:rsidRPr="00075B67">
        <w:rPr>
          <w:rFonts w:ascii="Times New Roman" w:hAnsi="Times New Roman" w:cs="Times New Roman"/>
          <w:b/>
        </w:rPr>
        <w:t xml:space="preserve"> Autonomous </w:t>
      </w:r>
      <w:r w:rsidR="001C1BB8">
        <w:rPr>
          <w:rFonts w:ascii="Times New Roman" w:hAnsi="Times New Roman" w:cs="Times New Roman"/>
          <w:b/>
        </w:rPr>
        <w:t xml:space="preserve">Two-Wheel </w:t>
      </w:r>
      <w:r w:rsidRPr="00075B67">
        <w:rPr>
          <w:rFonts w:ascii="Times New Roman" w:hAnsi="Times New Roman" w:cs="Times New Roman"/>
          <w:b/>
        </w:rPr>
        <w:t>Mobile Robot</w:t>
      </w:r>
    </w:p>
    <w:p w:rsidR="00075B67" w:rsidRDefault="00075B67" w:rsidP="00075B67">
      <w:pPr>
        <w:spacing w:after="0" w:line="240" w:lineRule="auto"/>
        <w:rPr>
          <w:rFonts w:ascii="Times New Roman" w:hAnsi="Times New Roman" w:cs="Times New Roman"/>
          <w:b/>
        </w:rPr>
      </w:pPr>
      <w:r w:rsidRPr="00075B67">
        <w:rPr>
          <w:rFonts w:ascii="Times New Roman" w:hAnsi="Times New Roman" w:cs="Times New Roman"/>
          <w:b/>
        </w:rPr>
        <w:t>By: Kerry Murphy</w:t>
      </w:r>
    </w:p>
    <w:p w:rsidR="00075B67" w:rsidRDefault="00075B67" w:rsidP="00075B67">
      <w:pPr>
        <w:spacing w:after="0" w:line="240" w:lineRule="auto"/>
        <w:rPr>
          <w:rFonts w:ascii="Times New Roman" w:hAnsi="Times New Roman" w:cs="Times New Roman"/>
          <w:b/>
        </w:rPr>
      </w:pPr>
    </w:p>
    <w:p w:rsidR="00E721FA" w:rsidRDefault="002438F9" w:rsidP="00075B67">
      <w:pPr>
        <w:spacing w:after="0" w:line="240" w:lineRule="auto"/>
        <w:rPr>
          <w:rFonts w:ascii="Times New Roman" w:hAnsi="Times New Roman" w:cs="Times New Roman"/>
          <w:b/>
        </w:rPr>
      </w:pPr>
    </w:p>
    <w:p w:rsidR="00513661" w:rsidRDefault="00B00283" w:rsidP="00075B67">
      <w:pPr>
        <w:spacing w:after="0" w:line="240" w:lineRule="auto"/>
        <w:rPr>
          <w:rFonts w:ascii="Times New Roman" w:hAnsi="Times New Roman" w:cs="Times New Roman"/>
          <w:b/>
        </w:rPr>
      </w:pPr>
      <w:r>
        <w:rPr>
          <w:rFonts w:ascii="Times New Roman" w:hAnsi="Times New Roman" w:cs="Times New Roman"/>
          <w:b/>
          <w:noProof/>
        </w:rPr>
        <w:drawing>
          <wp:inline distT="0" distB="0" distL="0" distR="0" wp14:anchorId="35B3FFC5" wp14:editId="5567E987">
            <wp:extent cx="33909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jpeg"/>
                    <pic:cNvPicPr/>
                  </pic:nvPicPr>
                  <pic:blipFill>
                    <a:blip r:embed="rId5">
                      <a:extLst>
                        <a:ext uri="{28A0092B-C50C-407E-A947-70E740481C1C}">
                          <a14:useLocalDpi xmlns:a14="http://schemas.microsoft.com/office/drawing/2010/main" val="0"/>
                        </a:ext>
                      </a:extLst>
                    </a:blip>
                    <a:stretch>
                      <a:fillRect/>
                    </a:stretch>
                  </pic:blipFill>
                  <pic:spPr>
                    <a:xfrm>
                      <a:off x="0" y="0"/>
                      <a:ext cx="3390900" cy="2581275"/>
                    </a:xfrm>
                    <a:prstGeom prst="rect">
                      <a:avLst/>
                    </a:prstGeom>
                  </pic:spPr>
                </pic:pic>
              </a:graphicData>
            </a:graphic>
          </wp:inline>
        </w:drawing>
      </w:r>
    </w:p>
    <w:p w:rsidR="00B00283" w:rsidRDefault="00B00283" w:rsidP="00B00283">
      <w:pPr>
        <w:spacing w:after="0" w:line="240" w:lineRule="auto"/>
        <w:ind w:left="3600"/>
        <w:rPr>
          <w:rFonts w:ascii="Times New Roman" w:hAnsi="Times New Roman" w:cs="Times New Roman"/>
          <w:b/>
        </w:rPr>
      </w:pPr>
      <w:r>
        <w:rPr>
          <w:rFonts w:ascii="Times New Roman" w:hAnsi="Times New Roman" w:cs="Times New Roman"/>
          <w:b/>
        </w:rPr>
        <w:t>Data/Control</w:t>
      </w:r>
    </w:p>
    <w:p w:rsidR="00B00283" w:rsidRDefault="00B00283" w:rsidP="00B00283">
      <w:pPr>
        <w:spacing w:after="0" w:line="240" w:lineRule="auto"/>
        <w:ind w:left="2880" w:firstLine="720"/>
        <w:rPr>
          <w:rFonts w:ascii="Times New Roman" w:hAnsi="Times New Roman" w:cs="Times New Roman"/>
          <w:b/>
        </w:rPr>
      </w:pPr>
      <w:r>
        <w:rPr>
          <w:rFonts w:ascii="Times New Roman" w:hAnsi="Times New Roman" w:cs="Times New Roman"/>
          <w:b/>
        </w:rPr>
        <w:t>Context Diagram</w:t>
      </w:r>
    </w:p>
    <w:p w:rsidR="00B00283" w:rsidRDefault="002C2106" w:rsidP="00075B67">
      <w:pPr>
        <w:spacing w:after="0" w:line="240" w:lineRule="auto"/>
        <w:rPr>
          <w:rFonts w:ascii="Times New Roman" w:hAnsi="Times New Roman" w:cs="Times New Roman"/>
          <w:b/>
        </w:rPr>
      </w:pPr>
      <w:r>
        <w:rPr>
          <w:rFonts w:ascii="Times New Roman" w:hAnsi="Times New Roman" w:cs="Times New Roman"/>
          <w:b/>
          <w:noProof/>
        </w:rPr>
        <mc:AlternateContent>
          <mc:Choice Requires="wps">
            <w:drawing>
              <wp:anchor distT="0" distB="0" distL="114300" distR="114300" simplePos="0" relativeHeight="251659264" behindDoc="0" locked="0" layoutInCell="1" allowOverlap="1">
                <wp:simplePos x="0" y="0"/>
                <wp:positionH relativeFrom="column">
                  <wp:posOffset>-514350</wp:posOffset>
                </wp:positionH>
                <wp:positionV relativeFrom="paragraph">
                  <wp:posOffset>26670</wp:posOffset>
                </wp:positionV>
                <wp:extent cx="7962900" cy="27940"/>
                <wp:effectExtent l="0" t="0" r="19050" b="29210"/>
                <wp:wrapNone/>
                <wp:docPr id="3" name="Straight Connector 3"/>
                <wp:cNvGraphicFramePr/>
                <a:graphic xmlns:a="http://schemas.openxmlformats.org/drawingml/2006/main">
                  <a:graphicData uri="http://schemas.microsoft.com/office/word/2010/wordprocessingShape">
                    <wps:wsp>
                      <wps:cNvCnPr/>
                      <wps:spPr>
                        <a:xfrm flipV="1">
                          <a:off x="0" y="0"/>
                          <a:ext cx="7962900" cy="27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5pt,2.1pt" to="586.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" strokecolor="black [3040]"/>
            </w:pict>
          </mc:Fallback>
        </mc:AlternateContent>
      </w:r>
    </w:p>
    <w:p w:rsidR="00513661" w:rsidRDefault="00513661" w:rsidP="00B00283">
      <w:pPr>
        <w:spacing w:after="0" w:line="240" w:lineRule="auto"/>
        <w:ind w:left="3600"/>
        <w:rPr>
          <w:rFonts w:ascii="Times New Roman" w:hAnsi="Times New Roman" w:cs="Times New Roman"/>
          <w:b/>
        </w:rPr>
      </w:pPr>
    </w:p>
    <w:p w:rsidR="002E04F8" w:rsidRDefault="00746505" w:rsidP="002E04F8">
      <w:pPr>
        <w:spacing w:after="0" w:line="240" w:lineRule="auto"/>
        <w:rPr>
          <w:rFonts w:ascii="Times New Roman" w:hAnsi="Times New Roman" w:cs="Times New Roman"/>
          <w:b/>
        </w:rPr>
      </w:pPr>
      <w:r>
        <w:rPr>
          <w:rFonts w:ascii="Times New Roman" w:hAnsi="Times New Roman" w:cs="Times New Roman"/>
          <w:b/>
          <w:noProof/>
        </w:rPr>
        <w:drawing>
          <wp:inline distT="0" distB="0" distL="0" distR="0">
            <wp:extent cx="6076950" cy="4886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rolDataFlow.jpeg"/>
                    <pic:cNvPicPr/>
                  </pic:nvPicPr>
                  <pic:blipFill>
                    <a:blip r:embed="rId6">
                      <a:extLst>
                        <a:ext uri="{28A0092B-C50C-407E-A947-70E740481C1C}">
                          <a14:useLocalDpi xmlns:a14="http://schemas.microsoft.com/office/drawing/2010/main" val="0"/>
                        </a:ext>
                      </a:extLst>
                    </a:blip>
                    <a:stretch>
                      <a:fillRect/>
                    </a:stretch>
                  </pic:blipFill>
                  <pic:spPr>
                    <a:xfrm>
                      <a:off x="0" y="0"/>
                      <a:ext cx="6076950" cy="4886325"/>
                    </a:xfrm>
                    <a:prstGeom prst="rect">
                      <a:avLst/>
                    </a:prstGeom>
                  </pic:spPr>
                </pic:pic>
              </a:graphicData>
            </a:graphic>
          </wp:inline>
        </w:drawing>
      </w:r>
      <w:r w:rsidR="002E04F8">
        <w:rPr>
          <w:rFonts w:ascii="Times New Roman" w:hAnsi="Times New Roman" w:cs="Times New Roman"/>
          <w:b/>
          <w:noProof/>
        </w:rPr>
        <mc:AlternateContent>
          <mc:Choice Requires="wps">
            <w:drawing>
              <wp:anchor distT="0" distB="0" distL="114300" distR="114300" simplePos="0" relativeHeight="251660288" behindDoc="0" locked="0" layoutInCell="1" allowOverlap="1">
                <wp:simplePos x="0" y="0"/>
                <wp:positionH relativeFrom="column">
                  <wp:posOffset>3581400</wp:posOffset>
                </wp:positionH>
                <wp:positionV relativeFrom="paragraph">
                  <wp:posOffset>635</wp:posOffset>
                </wp:positionV>
                <wp:extent cx="4286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4286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5"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82pt,.05pt" to="315.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" strokecolor="black [3040]"/>
            </w:pict>
          </mc:Fallback>
        </mc:AlternateContent>
      </w:r>
      <w:r w:rsidR="002C2106">
        <w:rPr>
          <w:rFonts w:ascii="Times New Roman" w:hAnsi="Times New Roman" w:cs="Times New Roman"/>
          <w:b/>
        </w:rPr>
        <w:t>Data/</w:t>
      </w:r>
      <w:r w:rsidR="002E04F8">
        <w:rPr>
          <w:rFonts w:ascii="Times New Roman" w:hAnsi="Times New Roman" w:cs="Times New Roman"/>
          <w:b/>
        </w:rPr>
        <w:t>Control</w:t>
      </w:r>
    </w:p>
    <w:p w:rsidR="002C2106" w:rsidRDefault="002C2106" w:rsidP="002E04F8">
      <w:pPr>
        <w:spacing w:after="0" w:line="240" w:lineRule="auto"/>
        <w:rPr>
          <w:rFonts w:ascii="Times New Roman" w:hAnsi="Times New Roman" w:cs="Times New Roman"/>
          <w:b/>
        </w:rPr>
      </w:pPr>
      <w:r>
        <w:rPr>
          <w:rFonts w:ascii="Times New Roman" w:hAnsi="Times New Roman" w:cs="Times New Roman"/>
          <w:b/>
        </w:rPr>
        <w:t>Flow Diagram</w:t>
      </w:r>
    </w:p>
    <w:p w:rsidR="002C2106" w:rsidRDefault="002C2106" w:rsidP="002C2106">
      <w:pPr>
        <w:spacing w:after="0" w:line="240" w:lineRule="auto"/>
        <w:rPr>
          <w:rFonts w:ascii="Times New Roman" w:hAnsi="Times New Roman" w:cs="Times New Roman"/>
          <w:b/>
        </w:rPr>
      </w:pPr>
    </w:p>
    <w:p w:rsidR="002C2106" w:rsidRPr="00093B7C" w:rsidRDefault="003F0D48" w:rsidP="002C2106">
      <w:pPr>
        <w:spacing w:after="0" w:line="240" w:lineRule="auto"/>
        <w:rPr>
          <w:rFonts w:ascii="Times New Roman" w:hAnsi="Times New Roman" w:cs="Times New Roman"/>
          <w:b/>
          <w:sz w:val="32"/>
          <w:szCs w:val="32"/>
        </w:rPr>
      </w:pPr>
      <w:r w:rsidRPr="00093B7C">
        <w:rPr>
          <w:rFonts w:ascii="Times New Roman" w:hAnsi="Times New Roman" w:cs="Times New Roman"/>
          <w:b/>
          <w:sz w:val="32"/>
          <w:szCs w:val="32"/>
        </w:rPr>
        <w:t>PSPECS &amp; CPECS (Process &amp; Control Specifications)</w:t>
      </w:r>
    </w:p>
    <w:p w:rsidR="00450968" w:rsidRDefault="00450968" w:rsidP="002C2106">
      <w:pPr>
        <w:spacing w:after="0" w:line="240" w:lineRule="auto"/>
        <w:rPr>
          <w:rFonts w:ascii="Times New Roman" w:hAnsi="Times New Roman" w:cs="Times New Roman"/>
          <w:b/>
          <w:sz w:val="24"/>
          <w:szCs w:val="24"/>
        </w:rPr>
      </w:pPr>
    </w:p>
    <w:p w:rsidR="00093B7C" w:rsidRDefault="00093B7C" w:rsidP="002C2106">
      <w:pPr>
        <w:spacing w:after="0" w:line="240" w:lineRule="auto"/>
        <w:rPr>
          <w:rFonts w:ascii="Times New Roman" w:hAnsi="Times New Roman" w:cs="Times New Roman"/>
          <w:b/>
          <w:sz w:val="24"/>
          <w:szCs w:val="24"/>
        </w:rPr>
      </w:pPr>
      <w:r w:rsidRPr="00093B7C">
        <w:rPr>
          <w:rFonts w:ascii="Times New Roman" w:hAnsi="Times New Roman" w:cs="Times New Roman"/>
          <w:b/>
          <w:sz w:val="24"/>
          <w:szCs w:val="24"/>
        </w:rPr>
        <w:t>Process/Control Module</w:t>
      </w:r>
    </w:p>
    <w:p w:rsidR="00450968" w:rsidRDefault="00093B7C" w:rsidP="002C2106">
      <w:pPr>
        <w:spacing w:after="0" w:line="240" w:lineRule="auto"/>
        <w:rPr>
          <w:rFonts w:ascii="Times New Roman" w:hAnsi="Times New Roman" w:cs="Times New Roman"/>
        </w:rPr>
      </w:pPr>
      <w:r>
        <w:rPr>
          <w:rFonts w:ascii="Times New Roman" w:hAnsi="Times New Roman" w:cs="Times New Roman"/>
        </w:rPr>
        <w:t>This process is the main control process for autonomous operation of the mobile robot.</w:t>
      </w:r>
      <w:r w:rsidR="00AE4929">
        <w:rPr>
          <w:rFonts w:ascii="Times New Roman" w:hAnsi="Times New Roman" w:cs="Times New Roman"/>
        </w:rPr>
        <w:t xml:space="preserve">  The BLDC Motors provide means of locomotion</w:t>
      </w:r>
      <w:r>
        <w:rPr>
          <w:rFonts w:ascii="Times New Roman" w:hAnsi="Times New Roman" w:cs="Times New Roman"/>
        </w:rPr>
        <w:t xml:space="preserve"> </w:t>
      </w:r>
      <w:r w:rsidR="00AE4929">
        <w:rPr>
          <w:rFonts w:ascii="Times New Roman" w:hAnsi="Times New Roman" w:cs="Times New Roman"/>
        </w:rPr>
        <w:t>to the robot.  It is sends and receives control signals from controller which control speed</w:t>
      </w:r>
      <w:r>
        <w:rPr>
          <w:rFonts w:ascii="Times New Roman" w:hAnsi="Times New Roman" w:cs="Times New Roman"/>
        </w:rPr>
        <w:t xml:space="preserve"> </w:t>
      </w:r>
      <w:r w:rsidR="00AE4929">
        <w:rPr>
          <w:rFonts w:ascii="Times New Roman" w:hAnsi="Times New Roman" w:cs="Times New Roman"/>
        </w:rPr>
        <w:t>and determine position of the motor.  The Rotary Encoder signals the position and rate of rotation of the wheels whereby distance traveled can be calculated.    T</w:t>
      </w:r>
      <w:r w:rsidR="00450968">
        <w:rPr>
          <w:rFonts w:ascii="Times New Roman" w:hAnsi="Times New Roman" w:cs="Times New Roman"/>
        </w:rPr>
        <w:t>he Ultrasonic Transceiver is used to determine location of robot with respect to an object (wall, chair, tree, etc.) in the environment.  Bumpers send signals to the controller to determine when the robot collides with an object in the environment.</w:t>
      </w:r>
    </w:p>
    <w:p w:rsidR="00450968" w:rsidRDefault="00450968" w:rsidP="002C2106">
      <w:pPr>
        <w:spacing w:after="0" w:line="240" w:lineRule="auto"/>
        <w:rPr>
          <w:rFonts w:ascii="Times New Roman" w:hAnsi="Times New Roman" w:cs="Times New Roman"/>
        </w:rPr>
      </w:pPr>
    </w:p>
    <w:p w:rsidR="00450968" w:rsidRPr="00450968" w:rsidRDefault="00450968" w:rsidP="002C210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Measure_</w:t>
      </w:r>
      <w:r w:rsidR="008E35F5">
        <w:rPr>
          <w:rFonts w:ascii="Times New Roman" w:hAnsi="Times New Roman" w:cs="Times New Roman"/>
          <w:b/>
          <w:sz w:val="24"/>
          <w:szCs w:val="24"/>
        </w:rPr>
        <w:t>Dist</w:t>
      </w:r>
      <w:proofErr w:type="spellEnd"/>
      <w:r w:rsidR="00203893">
        <w:rPr>
          <w:rFonts w:ascii="Times New Roman" w:hAnsi="Times New Roman" w:cs="Times New Roman"/>
          <w:b/>
          <w:sz w:val="24"/>
          <w:szCs w:val="24"/>
        </w:rPr>
        <w:t xml:space="preserve"> </w:t>
      </w:r>
      <w:ins w:id="0" w:author="Kerry M" w:date="2015-03-21T13:01:00Z">
        <w:r w:rsidR="00203893">
          <w:rPr>
            <w:rFonts w:ascii="Times New Roman" w:hAnsi="Times New Roman" w:cs="Times New Roman"/>
            <w:b/>
            <w:sz w:val="24"/>
            <w:szCs w:val="24"/>
          </w:rPr>
          <w:t>(Software)</w:t>
        </w:r>
      </w:ins>
    </w:p>
    <w:p w:rsidR="00E10080" w:rsidRDefault="00450968" w:rsidP="002C2106">
      <w:pPr>
        <w:spacing w:after="0" w:line="240" w:lineRule="auto"/>
        <w:rPr>
          <w:rFonts w:ascii="Times New Roman" w:hAnsi="Times New Roman" w:cs="Times New Roman"/>
        </w:rPr>
      </w:pPr>
      <w:r>
        <w:rPr>
          <w:rFonts w:ascii="Times New Roman" w:hAnsi="Times New Roman" w:cs="Times New Roman"/>
        </w:rPr>
        <w:t xml:space="preserve">This process translates the total ticks </w:t>
      </w:r>
      <w:r w:rsidR="00E10080">
        <w:rPr>
          <w:rFonts w:ascii="Times New Roman" w:hAnsi="Times New Roman" w:cs="Times New Roman"/>
        </w:rPr>
        <w:t>in the counter store into a distance unit which indicates how far the robot has traveled from a reference point.  It also stores the distance value in the map.  The output is sent for compare with the information gained from the Rotary Encoder.</w:t>
      </w:r>
    </w:p>
    <w:p w:rsidR="00E10080" w:rsidRDefault="00E10080" w:rsidP="002C2106">
      <w:pPr>
        <w:spacing w:after="0" w:line="240" w:lineRule="auto"/>
        <w:rPr>
          <w:rFonts w:ascii="Times New Roman" w:hAnsi="Times New Roman" w:cs="Times New Roman"/>
        </w:rPr>
      </w:pPr>
    </w:p>
    <w:p w:rsidR="00E10080" w:rsidRDefault="00E10080" w:rsidP="002C2106">
      <w:pPr>
        <w:spacing w:after="0" w:line="240" w:lineRule="auto"/>
        <w:rPr>
          <w:rFonts w:ascii="Times New Roman" w:hAnsi="Times New Roman" w:cs="Times New Roman"/>
          <w:b/>
          <w:sz w:val="24"/>
          <w:szCs w:val="24"/>
        </w:rPr>
      </w:pPr>
      <w:proofErr w:type="spellStart"/>
      <w:r w:rsidRPr="00E10080">
        <w:rPr>
          <w:rFonts w:ascii="Times New Roman" w:hAnsi="Times New Roman" w:cs="Times New Roman"/>
          <w:b/>
          <w:sz w:val="24"/>
          <w:szCs w:val="24"/>
        </w:rPr>
        <w:t>Measure_Ticks</w:t>
      </w:r>
      <w:proofErr w:type="spellEnd"/>
      <w:ins w:id="1" w:author="Kerry M" w:date="2015-03-21T13:04:00Z">
        <w:r w:rsidR="00203893">
          <w:rPr>
            <w:rFonts w:ascii="Times New Roman" w:hAnsi="Times New Roman" w:cs="Times New Roman"/>
            <w:b/>
            <w:sz w:val="24"/>
            <w:szCs w:val="24"/>
          </w:rPr>
          <w:t xml:space="preserve"> (Software</w:t>
        </w:r>
      </w:ins>
      <w:ins w:id="2" w:author="Kerry M" w:date="2015-03-21T13:30:00Z">
        <w:r w:rsidR="00EA692A">
          <w:rPr>
            <w:rFonts w:ascii="Times New Roman" w:hAnsi="Times New Roman" w:cs="Times New Roman"/>
            <w:b/>
            <w:sz w:val="24"/>
            <w:szCs w:val="24"/>
          </w:rPr>
          <w:t xml:space="preserve"> and Digital Small Signal</w:t>
        </w:r>
      </w:ins>
      <w:ins w:id="3" w:author="Kerry M" w:date="2015-03-21T13:04:00Z">
        <w:r w:rsidR="00203893">
          <w:rPr>
            <w:rFonts w:ascii="Times New Roman" w:hAnsi="Times New Roman" w:cs="Times New Roman"/>
            <w:b/>
            <w:sz w:val="24"/>
            <w:szCs w:val="24"/>
          </w:rPr>
          <w:t>)</w:t>
        </w:r>
      </w:ins>
    </w:p>
    <w:p w:rsidR="000321AC" w:rsidRDefault="00E10080" w:rsidP="002C2106">
      <w:pPr>
        <w:spacing w:after="0" w:line="240" w:lineRule="auto"/>
        <w:rPr>
          <w:rFonts w:ascii="Times New Roman" w:hAnsi="Times New Roman" w:cs="Times New Roman"/>
          <w:sz w:val="24"/>
          <w:szCs w:val="24"/>
        </w:rPr>
      </w:pPr>
      <w:r>
        <w:rPr>
          <w:rFonts w:ascii="Times New Roman" w:hAnsi="Times New Roman" w:cs="Times New Roman"/>
          <w:sz w:val="24"/>
          <w:szCs w:val="24"/>
        </w:rPr>
        <w:t>This process takes the output from the Rotary Encoder</w:t>
      </w:r>
      <w:r w:rsidR="000321AC">
        <w:rPr>
          <w:rFonts w:ascii="Times New Roman" w:hAnsi="Times New Roman" w:cs="Times New Roman"/>
          <w:sz w:val="24"/>
          <w:szCs w:val="24"/>
        </w:rPr>
        <w:t xml:space="preserve"> signal and converts that to a direction of rotation and a rotation unit</w:t>
      </w:r>
      <w:r w:rsidR="00870605">
        <w:rPr>
          <w:rFonts w:ascii="Times New Roman" w:hAnsi="Times New Roman" w:cs="Times New Roman"/>
          <w:sz w:val="24"/>
          <w:szCs w:val="24"/>
        </w:rPr>
        <w:t xml:space="preserve"> </w:t>
      </w:r>
      <w:r w:rsidR="000321AC">
        <w:rPr>
          <w:rFonts w:ascii="Times New Roman" w:hAnsi="Times New Roman" w:cs="Times New Roman"/>
          <w:sz w:val="24"/>
          <w:szCs w:val="24"/>
        </w:rPr>
        <w:t xml:space="preserve">(i.e. 1 tick) which is stored in the </w:t>
      </w:r>
      <w:proofErr w:type="spellStart"/>
      <w:r w:rsidR="000321AC">
        <w:rPr>
          <w:rFonts w:ascii="Times New Roman" w:hAnsi="Times New Roman" w:cs="Times New Roman"/>
          <w:sz w:val="24"/>
          <w:szCs w:val="24"/>
        </w:rPr>
        <w:t>Tick_Count</w:t>
      </w:r>
      <w:proofErr w:type="spellEnd"/>
      <w:r w:rsidR="000321AC">
        <w:rPr>
          <w:rFonts w:ascii="Times New Roman" w:hAnsi="Times New Roman" w:cs="Times New Roman"/>
          <w:sz w:val="24"/>
          <w:szCs w:val="24"/>
        </w:rPr>
        <w:t xml:space="preserve"> data store.</w:t>
      </w:r>
    </w:p>
    <w:p w:rsidR="000321AC" w:rsidRDefault="000321AC" w:rsidP="002C2106">
      <w:pPr>
        <w:spacing w:after="0" w:line="240" w:lineRule="auto"/>
        <w:rPr>
          <w:rFonts w:ascii="Times New Roman" w:hAnsi="Times New Roman" w:cs="Times New Roman"/>
          <w:sz w:val="24"/>
          <w:szCs w:val="24"/>
        </w:rPr>
      </w:pPr>
    </w:p>
    <w:p w:rsidR="000321AC" w:rsidRDefault="000321AC" w:rsidP="002C2106">
      <w:pPr>
        <w:spacing w:after="0" w:line="240" w:lineRule="auto"/>
        <w:rPr>
          <w:rFonts w:ascii="Times New Roman" w:hAnsi="Times New Roman" w:cs="Times New Roman"/>
          <w:b/>
          <w:sz w:val="24"/>
          <w:szCs w:val="24"/>
        </w:rPr>
      </w:pPr>
      <w:proofErr w:type="spellStart"/>
      <w:r w:rsidRPr="000321AC">
        <w:rPr>
          <w:rFonts w:ascii="Times New Roman" w:hAnsi="Times New Roman" w:cs="Times New Roman"/>
          <w:b/>
          <w:sz w:val="24"/>
          <w:szCs w:val="24"/>
        </w:rPr>
        <w:t>Store_Data</w:t>
      </w:r>
      <w:proofErr w:type="spellEnd"/>
      <w:ins w:id="4" w:author="Kerry M" w:date="2015-03-21T13:05:00Z">
        <w:r w:rsidR="00203893">
          <w:rPr>
            <w:rFonts w:ascii="Times New Roman" w:hAnsi="Times New Roman" w:cs="Times New Roman"/>
            <w:b/>
            <w:sz w:val="24"/>
            <w:szCs w:val="24"/>
          </w:rPr>
          <w:t xml:space="preserve"> (Software</w:t>
        </w:r>
      </w:ins>
      <w:ins w:id="5" w:author="Kerry M" w:date="2015-03-21T13:06:00Z">
        <w:r w:rsidR="00203893">
          <w:rPr>
            <w:rFonts w:ascii="Times New Roman" w:hAnsi="Times New Roman" w:cs="Times New Roman"/>
            <w:b/>
            <w:sz w:val="24"/>
            <w:szCs w:val="24"/>
          </w:rPr>
          <w:t xml:space="preserve"> and Flash</w:t>
        </w:r>
      </w:ins>
      <w:ins w:id="6" w:author="Kerry M" w:date="2015-03-21T13:05:00Z">
        <w:r w:rsidR="00203893">
          <w:rPr>
            <w:rFonts w:ascii="Times New Roman" w:hAnsi="Times New Roman" w:cs="Times New Roman"/>
            <w:b/>
            <w:sz w:val="24"/>
            <w:szCs w:val="24"/>
          </w:rPr>
          <w:t>)</w:t>
        </w:r>
      </w:ins>
    </w:p>
    <w:p w:rsidR="000321AC" w:rsidRDefault="000321AC" w:rsidP="002C2106">
      <w:pPr>
        <w:spacing w:after="0" w:line="240" w:lineRule="auto"/>
        <w:rPr>
          <w:rFonts w:ascii="Times New Roman" w:hAnsi="Times New Roman" w:cs="Times New Roman"/>
        </w:rPr>
      </w:pPr>
      <w:r>
        <w:rPr>
          <w:rFonts w:ascii="Times New Roman" w:hAnsi="Times New Roman" w:cs="Times New Roman"/>
        </w:rPr>
        <w:t>This process takes data not stored in Map and recreates it in the Map.</w:t>
      </w:r>
    </w:p>
    <w:p w:rsidR="000321AC" w:rsidRDefault="000321AC" w:rsidP="002C2106">
      <w:pPr>
        <w:spacing w:after="0" w:line="240" w:lineRule="auto"/>
        <w:rPr>
          <w:rFonts w:ascii="Times New Roman" w:hAnsi="Times New Roman" w:cs="Times New Roman"/>
        </w:rPr>
      </w:pPr>
    </w:p>
    <w:p w:rsidR="00E10080" w:rsidRDefault="008E35F5" w:rsidP="002C210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Ch</w:t>
      </w:r>
      <w:r w:rsidR="001B5546" w:rsidRPr="001B5546">
        <w:rPr>
          <w:rFonts w:ascii="Times New Roman" w:hAnsi="Times New Roman" w:cs="Times New Roman"/>
          <w:b/>
          <w:sz w:val="24"/>
          <w:szCs w:val="24"/>
        </w:rPr>
        <w:t>k_Map</w:t>
      </w:r>
      <w:proofErr w:type="spellEnd"/>
      <w:ins w:id="7" w:author="Kerry M" w:date="2015-03-21T13:08:00Z">
        <w:r w:rsidR="00A34880">
          <w:rPr>
            <w:rFonts w:ascii="Times New Roman" w:hAnsi="Times New Roman" w:cs="Times New Roman"/>
            <w:b/>
            <w:sz w:val="24"/>
            <w:szCs w:val="24"/>
          </w:rPr>
          <w:t xml:space="preserve"> (Software and Flash)</w:t>
        </w:r>
      </w:ins>
    </w:p>
    <w:p w:rsidR="001B5546" w:rsidRDefault="001B5546" w:rsidP="002C2106">
      <w:pPr>
        <w:spacing w:after="0" w:line="240" w:lineRule="auto"/>
        <w:rPr>
          <w:rFonts w:ascii="Times New Roman" w:hAnsi="Times New Roman" w:cs="Times New Roman"/>
        </w:rPr>
      </w:pPr>
      <w:r>
        <w:rPr>
          <w:rFonts w:ascii="Times New Roman" w:hAnsi="Times New Roman" w:cs="Times New Roman"/>
        </w:rPr>
        <w:t>This process gets locality map data from Map store, distance param</w:t>
      </w:r>
      <w:r w:rsidR="00746505">
        <w:rPr>
          <w:rFonts w:ascii="Times New Roman" w:hAnsi="Times New Roman" w:cs="Times New Roman"/>
        </w:rPr>
        <w:t>eter</w:t>
      </w:r>
      <w:r>
        <w:rPr>
          <w:rFonts w:ascii="Times New Roman" w:hAnsi="Times New Roman" w:cs="Times New Roman"/>
        </w:rPr>
        <w:t>s, and object location from near object collision.  It determines if this information is already in the map. If it is, then it sends info back to other processes for updating distances and turning ra</w:t>
      </w:r>
      <w:r w:rsidR="00A34880">
        <w:rPr>
          <w:rFonts w:ascii="Times New Roman" w:hAnsi="Times New Roman" w:cs="Times New Roman"/>
        </w:rPr>
        <w:t>dius. If not in the map, then it</w:t>
      </w:r>
      <w:r>
        <w:rPr>
          <w:rFonts w:ascii="Times New Roman" w:hAnsi="Times New Roman" w:cs="Times New Roman"/>
        </w:rPr>
        <w:t xml:space="preserve"> sends location data to the </w:t>
      </w:r>
      <w:proofErr w:type="spellStart"/>
      <w:r>
        <w:rPr>
          <w:rFonts w:ascii="Times New Roman" w:hAnsi="Times New Roman" w:cs="Times New Roman"/>
        </w:rPr>
        <w:t>Store_Data</w:t>
      </w:r>
      <w:proofErr w:type="spellEnd"/>
      <w:r>
        <w:rPr>
          <w:rFonts w:ascii="Times New Roman" w:hAnsi="Times New Roman" w:cs="Times New Roman"/>
        </w:rPr>
        <w:t xml:space="preserve"> process.</w:t>
      </w:r>
    </w:p>
    <w:p w:rsidR="001B5546" w:rsidRDefault="001B5546" w:rsidP="002C2106">
      <w:pPr>
        <w:spacing w:after="0" w:line="240" w:lineRule="auto"/>
        <w:rPr>
          <w:rFonts w:ascii="Times New Roman" w:hAnsi="Times New Roman" w:cs="Times New Roman"/>
        </w:rPr>
      </w:pPr>
    </w:p>
    <w:p w:rsidR="001B5546" w:rsidRDefault="008E35F5" w:rsidP="002C210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Adj</w:t>
      </w:r>
      <w:r w:rsidR="001B5546" w:rsidRPr="001B5546">
        <w:rPr>
          <w:rFonts w:ascii="Times New Roman" w:hAnsi="Times New Roman" w:cs="Times New Roman"/>
          <w:b/>
          <w:sz w:val="24"/>
          <w:szCs w:val="24"/>
        </w:rPr>
        <w:t>_Ticks</w:t>
      </w:r>
      <w:proofErr w:type="spellEnd"/>
      <w:ins w:id="8" w:author="Kerry M" w:date="2015-03-21T13:10:00Z">
        <w:r w:rsidR="00A34880">
          <w:rPr>
            <w:rFonts w:ascii="Times New Roman" w:hAnsi="Times New Roman" w:cs="Times New Roman"/>
            <w:b/>
            <w:sz w:val="24"/>
            <w:szCs w:val="24"/>
          </w:rPr>
          <w:t xml:space="preserve"> (Software)</w:t>
        </w:r>
      </w:ins>
    </w:p>
    <w:p w:rsidR="00D24505" w:rsidRDefault="00D24505" w:rsidP="002C2106">
      <w:pPr>
        <w:spacing w:after="0" w:line="240" w:lineRule="auto"/>
        <w:rPr>
          <w:rFonts w:ascii="Times New Roman" w:hAnsi="Times New Roman" w:cs="Times New Roman"/>
        </w:rPr>
      </w:pPr>
      <w:r>
        <w:rPr>
          <w:rFonts w:ascii="Times New Roman" w:hAnsi="Times New Roman" w:cs="Times New Roman"/>
        </w:rPr>
        <w:t>This process is responsible</w:t>
      </w:r>
      <w:r w:rsidR="00844E4A">
        <w:rPr>
          <w:rFonts w:ascii="Times New Roman" w:hAnsi="Times New Roman" w:cs="Times New Roman"/>
        </w:rPr>
        <w:t xml:space="preserve"> for</w:t>
      </w:r>
      <w:r>
        <w:rPr>
          <w:rFonts w:ascii="Times New Roman" w:hAnsi="Times New Roman" w:cs="Times New Roman"/>
        </w:rPr>
        <w:t xml:space="preserve"> taking error </w:t>
      </w:r>
      <w:r w:rsidR="008E35F5">
        <w:rPr>
          <w:rFonts w:ascii="Times New Roman" w:hAnsi="Times New Roman" w:cs="Times New Roman"/>
        </w:rPr>
        <w:t xml:space="preserve">and current tick count as </w:t>
      </w:r>
      <w:r>
        <w:rPr>
          <w:rFonts w:ascii="Times New Roman" w:hAnsi="Times New Roman" w:cs="Times New Roman"/>
        </w:rPr>
        <w:t xml:space="preserve">input and outputting adjusted ticks to be stored in Tick Count </w:t>
      </w:r>
      <w:proofErr w:type="gramStart"/>
      <w:r>
        <w:rPr>
          <w:rFonts w:ascii="Times New Roman" w:hAnsi="Times New Roman" w:cs="Times New Roman"/>
        </w:rPr>
        <w:t>store</w:t>
      </w:r>
      <w:proofErr w:type="gramEnd"/>
      <w:r w:rsidR="008E35F5">
        <w:rPr>
          <w:rFonts w:ascii="Times New Roman" w:hAnsi="Times New Roman" w:cs="Times New Roman"/>
        </w:rPr>
        <w:t>.</w:t>
      </w:r>
    </w:p>
    <w:p w:rsidR="008E35F5" w:rsidRDefault="008E35F5" w:rsidP="002C2106">
      <w:pPr>
        <w:spacing w:after="0" w:line="240" w:lineRule="auto"/>
        <w:rPr>
          <w:rFonts w:ascii="Times New Roman" w:hAnsi="Times New Roman" w:cs="Times New Roman"/>
        </w:rPr>
      </w:pPr>
    </w:p>
    <w:p w:rsidR="008E35F5" w:rsidRDefault="00844E4A" w:rsidP="002C2106">
      <w:pPr>
        <w:spacing w:after="0" w:line="240" w:lineRule="auto"/>
        <w:rPr>
          <w:rFonts w:ascii="Times New Roman" w:hAnsi="Times New Roman" w:cs="Times New Roman"/>
          <w:b/>
          <w:sz w:val="24"/>
          <w:szCs w:val="24"/>
        </w:rPr>
      </w:pPr>
      <w:proofErr w:type="spellStart"/>
      <w:r w:rsidRPr="00844E4A">
        <w:rPr>
          <w:rFonts w:ascii="Times New Roman" w:hAnsi="Times New Roman" w:cs="Times New Roman"/>
          <w:b/>
          <w:sz w:val="24"/>
          <w:szCs w:val="24"/>
        </w:rPr>
        <w:t>Get_Dir</w:t>
      </w:r>
      <w:proofErr w:type="spellEnd"/>
      <w:ins w:id="9" w:author="Kerry M" w:date="2015-03-21T13:13:00Z">
        <w:r w:rsidR="00A34880">
          <w:rPr>
            <w:rFonts w:ascii="Times New Roman" w:hAnsi="Times New Roman" w:cs="Times New Roman"/>
            <w:b/>
            <w:sz w:val="24"/>
            <w:szCs w:val="24"/>
          </w:rPr>
          <w:t xml:space="preserve"> (Software</w:t>
        </w:r>
      </w:ins>
      <w:ins w:id="10" w:author="Kerry M" w:date="2015-03-21T13:29:00Z">
        <w:r w:rsidR="00EA692A">
          <w:rPr>
            <w:rFonts w:ascii="Times New Roman" w:hAnsi="Times New Roman" w:cs="Times New Roman"/>
            <w:b/>
            <w:sz w:val="24"/>
            <w:szCs w:val="24"/>
          </w:rPr>
          <w:t xml:space="preserve"> and Digital Small Signal</w:t>
        </w:r>
      </w:ins>
      <w:ins w:id="11" w:author="Kerry M" w:date="2015-03-21T13:13:00Z">
        <w:r w:rsidR="00A34880">
          <w:rPr>
            <w:rFonts w:ascii="Times New Roman" w:hAnsi="Times New Roman" w:cs="Times New Roman"/>
            <w:b/>
            <w:sz w:val="24"/>
            <w:szCs w:val="24"/>
          </w:rPr>
          <w:t>)</w:t>
        </w:r>
      </w:ins>
    </w:p>
    <w:p w:rsidR="00844E4A" w:rsidRDefault="00844E4A" w:rsidP="002C2106">
      <w:pPr>
        <w:spacing w:after="0" w:line="240" w:lineRule="auto"/>
        <w:rPr>
          <w:rFonts w:ascii="Times New Roman" w:hAnsi="Times New Roman" w:cs="Times New Roman"/>
        </w:rPr>
      </w:pPr>
      <w:r>
        <w:rPr>
          <w:rFonts w:ascii="Times New Roman" w:hAnsi="Times New Roman" w:cs="Times New Roman"/>
        </w:rPr>
        <w:t>This process takes the Sequence Decoding from the Rotary Encoder and calculates a direction-either forward or backward.</w:t>
      </w:r>
    </w:p>
    <w:p w:rsidR="00844E4A" w:rsidRDefault="00844E4A" w:rsidP="002C2106">
      <w:pPr>
        <w:spacing w:after="0" w:line="240" w:lineRule="auto"/>
        <w:rPr>
          <w:rFonts w:ascii="Times New Roman" w:hAnsi="Times New Roman" w:cs="Times New Roman"/>
        </w:rPr>
      </w:pPr>
    </w:p>
    <w:p w:rsidR="00844E4A" w:rsidRDefault="00844E4A" w:rsidP="002C2106">
      <w:pPr>
        <w:spacing w:after="0" w:line="240" w:lineRule="auto"/>
        <w:rPr>
          <w:rFonts w:ascii="Times New Roman" w:hAnsi="Times New Roman" w:cs="Times New Roman"/>
          <w:b/>
        </w:rPr>
      </w:pPr>
      <w:proofErr w:type="spellStart"/>
      <w:r>
        <w:rPr>
          <w:rFonts w:ascii="Times New Roman" w:hAnsi="Times New Roman" w:cs="Times New Roman"/>
          <w:b/>
          <w:sz w:val="24"/>
          <w:szCs w:val="24"/>
        </w:rPr>
        <w:t>Calc_Err</w:t>
      </w:r>
      <w:r w:rsidR="00A34880">
        <w:rPr>
          <w:rFonts w:ascii="Times New Roman" w:hAnsi="Times New Roman" w:cs="Times New Roman"/>
          <w:b/>
          <w:sz w:val="24"/>
          <w:szCs w:val="24"/>
        </w:rPr>
        <w:t>or</w:t>
      </w:r>
      <w:proofErr w:type="spellEnd"/>
      <w:ins w:id="12" w:author="Kerry M" w:date="2015-03-21T13:30:00Z">
        <w:r w:rsidR="00EA692A">
          <w:rPr>
            <w:rFonts w:ascii="Times New Roman" w:hAnsi="Times New Roman" w:cs="Times New Roman"/>
            <w:b/>
            <w:sz w:val="24"/>
            <w:szCs w:val="24"/>
          </w:rPr>
          <w:t xml:space="preserve"> (</w:t>
        </w:r>
      </w:ins>
      <w:ins w:id="13" w:author="Kerry M" w:date="2015-03-21T13:32:00Z">
        <w:r w:rsidR="00EA692A">
          <w:rPr>
            <w:rFonts w:ascii="Times New Roman" w:hAnsi="Times New Roman" w:cs="Times New Roman"/>
            <w:b/>
            <w:sz w:val="24"/>
            <w:szCs w:val="24"/>
          </w:rPr>
          <w:t xml:space="preserve">Software and </w:t>
        </w:r>
      </w:ins>
      <w:ins w:id="14" w:author="Kerry M" w:date="2015-03-21T13:39:00Z">
        <w:r w:rsidR="00EA692A">
          <w:rPr>
            <w:rFonts w:ascii="Times New Roman" w:hAnsi="Times New Roman" w:cs="Times New Roman"/>
            <w:b/>
            <w:sz w:val="24"/>
            <w:szCs w:val="24"/>
          </w:rPr>
          <w:t>Analog Low Power Small Signal Low Frequency)</w:t>
        </w:r>
      </w:ins>
    </w:p>
    <w:p w:rsidR="00844E4A" w:rsidRDefault="00844E4A" w:rsidP="002C2106">
      <w:pPr>
        <w:spacing w:after="0" w:line="240" w:lineRule="auto"/>
        <w:rPr>
          <w:rFonts w:ascii="Times New Roman" w:hAnsi="Times New Roman" w:cs="Times New Roman"/>
        </w:rPr>
      </w:pPr>
      <w:r>
        <w:rPr>
          <w:rFonts w:ascii="Times New Roman" w:hAnsi="Times New Roman" w:cs="Times New Roman"/>
        </w:rPr>
        <w:t xml:space="preserve">This process </w:t>
      </w:r>
      <w:r w:rsidR="00746505">
        <w:rPr>
          <w:rFonts w:ascii="Times New Roman" w:hAnsi="Times New Roman" w:cs="Times New Roman"/>
        </w:rPr>
        <w:t>gets the d</w:t>
      </w:r>
      <w:r w:rsidR="00870605">
        <w:rPr>
          <w:rFonts w:ascii="Times New Roman" w:hAnsi="Times New Roman" w:cs="Times New Roman"/>
        </w:rPr>
        <w:t>istance unit and compares it with received sound wave signal to determine if error in distance from reference point.</w:t>
      </w:r>
    </w:p>
    <w:p w:rsidR="00870605" w:rsidRDefault="00870605" w:rsidP="002C2106">
      <w:pPr>
        <w:spacing w:after="0" w:line="240" w:lineRule="auto"/>
        <w:rPr>
          <w:rFonts w:ascii="Times New Roman" w:hAnsi="Times New Roman" w:cs="Times New Roman"/>
        </w:rPr>
      </w:pPr>
    </w:p>
    <w:p w:rsidR="00746505" w:rsidRPr="00746505" w:rsidRDefault="00746505" w:rsidP="002C2106">
      <w:pPr>
        <w:spacing w:after="0" w:line="240" w:lineRule="auto"/>
        <w:rPr>
          <w:rFonts w:ascii="Times New Roman" w:hAnsi="Times New Roman" w:cs="Times New Roman"/>
          <w:b/>
          <w:sz w:val="24"/>
          <w:szCs w:val="24"/>
        </w:rPr>
      </w:pPr>
      <w:proofErr w:type="spellStart"/>
      <w:r w:rsidRPr="00746505">
        <w:rPr>
          <w:rFonts w:ascii="Times New Roman" w:hAnsi="Times New Roman" w:cs="Times New Roman"/>
          <w:b/>
          <w:sz w:val="24"/>
          <w:szCs w:val="24"/>
        </w:rPr>
        <w:t>Calc_Motor_Spd</w:t>
      </w:r>
      <w:proofErr w:type="spellEnd"/>
      <w:ins w:id="15" w:author="Kerry M" w:date="2015-03-21T13:39:00Z">
        <w:r w:rsidR="00EA692A">
          <w:rPr>
            <w:rFonts w:ascii="Times New Roman" w:hAnsi="Times New Roman" w:cs="Times New Roman"/>
            <w:b/>
            <w:sz w:val="24"/>
            <w:szCs w:val="24"/>
          </w:rPr>
          <w:t xml:space="preserve"> (</w:t>
        </w:r>
      </w:ins>
      <w:ins w:id="16" w:author="Kerry M" w:date="2015-03-21T13:41:00Z">
        <w:r w:rsidR="00C61F0E">
          <w:rPr>
            <w:rFonts w:ascii="Times New Roman" w:hAnsi="Times New Roman" w:cs="Times New Roman"/>
            <w:b/>
            <w:sz w:val="24"/>
            <w:szCs w:val="24"/>
          </w:rPr>
          <w:t xml:space="preserve">Software and </w:t>
        </w:r>
      </w:ins>
      <w:ins w:id="17" w:author="Kerry M" w:date="2015-03-21T13:42:00Z">
        <w:r w:rsidR="00C61F0E">
          <w:rPr>
            <w:rFonts w:ascii="Times New Roman" w:hAnsi="Times New Roman" w:cs="Times New Roman"/>
            <w:b/>
            <w:sz w:val="24"/>
            <w:szCs w:val="24"/>
          </w:rPr>
          <w:t xml:space="preserve">Digital </w:t>
        </w:r>
      </w:ins>
      <w:ins w:id="18" w:author="Kerry M" w:date="2015-03-21T13:41:00Z">
        <w:r w:rsidR="00C61F0E">
          <w:rPr>
            <w:rFonts w:ascii="Times New Roman" w:hAnsi="Times New Roman" w:cs="Times New Roman"/>
            <w:b/>
            <w:sz w:val="24"/>
            <w:szCs w:val="24"/>
          </w:rPr>
          <w:t>High Power</w:t>
        </w:r>
      </w:ins>
      <w:ins w:id="19" w:author="Kerry M" w:date="2015-03-21T13:42:00Z">
        <w:r w:rsidR="00C61F0E">
          <w:rPr>
            <w:rFonts w:ascii="Times New Roman" w:hAnsi="Times New Roman" w:cs="Times New Roman"/>
            <w:b/>
            <w:sz w:val="24"/>
            <w:szCs w:val="24"/>
          </w:rPr>
          <w:t xml:space="preserve"> High Frequency)</w:t>
        </w:r>
      </w:ins>
    </w:p>
    <w:p w:rsidR="00746505" w:rsidRDefault="00746505" w:rsidP="002C2106">
      <w:pPr>
        <w:spacing w:after="0" w:line="240" w:lineRule="auto"/>
        <w:rPr>
          <w:rFonts w:ascii="Times New Roman" w:hAnsi="Times New Roman" w:cs="Times New Roman"/>
        </w:rPr>
      </w:pPr>
      <w:r>
        <w:rPr>
          <w:rFonts w:ascii="Times New Roman" w:hAnsi="Times New Roman" w:cs="Times New Roman"/>
        </w:rPr>
        <w:t>This process determines appropriate level of direct current voltage to send to each motor</w:t>
      </w:r>
    </w:p>
    <w:p w:rsidR="00746505" w:rsidRDefault="00746505" w:rsidP="002C2106">
      <w:pPr>
        <w:spacing w:after="0" w:line="240" w:lineRule="auto"/>
        <w:rPr>
          <w:rFonts w:ascii="Times New Roman" w:hAnsi="Times New Roman" w:cs="Times New Roman"/>
        </w:rPr>
      </w:pPr>
    </w:p>
    <w:p w:rsidR="00870605" w:rsidRDefault="00870605" w:rsidP="002C2106">
      <w:pPr>
        <w:spacing w:after="0" w:line="240" w:lineRule="auto"/>
        <w:rPr>
          <w:rFonts w:ascii="Times New Roman" w:hAnsi="Times New Roman" w:cs="Times New Roman"/>
          <w:b/>
          <w:sz w:val="24"/>
          <w:szCs w:val="24"/>
        </w:rPr>
      </w:pPr>
      <w:proofErr w:type="spellStart"/>
      <w:r w:rsidRPr="00870605">
        <w:rPr>
          <w:rFonts w:ascii="Times New Roman" w:hAnsi="Times New Roman" w:cs="Times New Roman"/>
          <w:b/>
          <w:sz w:val="24"/>
          <w:szCs w:val="24"/>
        </w:rPr>
        <w:t>Chg_Dir</w:t>
      </w:r>
      <w:proofErr w:type="spellEnd"/>
      <w:ins w:id="20" w:author="Kerry M" w:date="2015-03-21T13:42:00Z">
        <w:r w:rsidR="00C61F0E">
          <w:rPr>
            <w:rFonts w:ascii="Times New Roman" w:hAnsi="Times New Roman" w:cs="Times New Roman"/>
            <w:b/>
            <w:sz w:val="24"/>
            <w:szCs w:val="24"/>
          </w:rPr>
          <w:t xml:space="preserve"> (</w:t>
        </w:r>
      </w:ins>
      <w:ins w:id="21" w:author="Kerry M" w:date="2015-03-21T13:43:00Z">
        <w:r w:rsidR="00C61F0E">
          <w:rPr>
            <w:rFonts w:ascii="Times New Roman" w:hAnsi="Times New Roman" w:cs="Times New Roman"/>
            <w:b/>
            <w:sz w:val="24"/>
            <w:szCs w:val="24"/>
          </w:rPr>
          <w:t xml:space="preserve">Software and </w:t>
        </w:r>
      </w:ins>
      <w:ins w:id="22" w:author="Kerry M" w:date="2015-03-21T13:42:00Z">
        <w:r w:rsidR="00C61F0E">
          <w:rPr>
            <w:rFonts w:ascii="Times New Roman" w:hAnsi="Times New Roman" w:cs="Times New Roman"/>
            <w:b/>
            <w:sz w:val="24"/>
            <w:szCs w:val="24"/>
          </w:rPr>
          <w:t>Flash</w:t>
        </w:r>
      </w:ins>
      <w:ins w:id="23" w:author="Kerry M" w:date="2015-03-21T13:46:00Z">
        <w:r w:rsidR="00C61F0E">
          <w:rPr>
            <w:rFonts w:ascii="Times New Roman" w:hAnsi="Times New Roman" w:cs="Times New Roman"/>
            <w:b/>
            <w:sz w:val="24"/>
            <w:szCs w:val="24"/>
          </w:rPr>
          <w:t xml:space="preserve"> Digital Low Power)</w:t>
        </w:r>
      </w:ins>
    </w:p>
    <w:p w:rsidR="00870605" w:rsidRDefault="00870605" w:rsidP="002C2106">
      <w:pPr>
        <w:spacing w:after="0" w:line="240" w:lineRule="auto"/>
        <w:rPr>
          <w:rFonts w:ascii="Times New Roman" w:hAnsi="Times New Roman" w:cs="Times New Roman"/>
        </w:rPr>
      </w:pPr>
      <w:r>
        <w:rPr>
          <w:rFonts w:ascii="Times New Roman" w:hAnsi="Times New Roman" w:cs="Times New Roman"/>
        </w:rPr>
        <w:t>This process accepts three inputs and can generate two outputs. It can take object location information from the map store and predict future turns.  It is also notified if a collision occurs or an object is too close.  The updated location info is sent to the map and used to change the speed of the motors.</w:t>
      </w:r>
    </w:p>
    <w:p w:rsidR="00870605" w:rsidRDefault="00870605" w:rsidP="002C2106">
      <w:pPr>
        <w:spacing w:after="0" w:line="240" w:lineRule="auto"/>
        <w:rPr>
          <w:rFonts w:ascii="Times New Roman" w:hAnsi="Times New Roman" w:cs="Times New Roman"/>
        </w:rPr>
      </w:pPr>
    </w:p>
    <w:p w:rsidR="00870605" w:rsidRDefault="00870605" w:rsidP="002C2106">
      <w:pPr>
        <w:spacing w:after="0" w:line="240" w:lineRule="auto"/>
        <w:rPr>
          <w:rFonts w:ascii="Times New Roman" w:hAnsi="Times New Roman" w:cs="Times New Roman"/>
          <w:b/>
          <w:sz w:val="24"/>
        </w:rPr>
      </w:pPr>
      <w:proofErr w:type="spellStart"/>
      <w:r w:rsidRPr="00870605">
        <w:rPr>
          <w:rFonts w:ascii="Times New Roman" w:hAnsi="Times New Roman" w:cs="Times New Roman"/>
          <w:b/>
          <w:sz w:val="24"/>
        </w:rPr>
        <w:t>Determ_Obj_Dist</w:t>
      </w:r>
      <w:proofErr w:type="spellEnd"/>
      <w:ins w:id="24" w:author="Kerry M" w:date="2015-03-21T13:47:00Z">
        <w:r w:rsidR="00C61F0E">
          <w:rPr>
            <w:rFonts w:ascii="Times New Roman" w:hAnsi="Times New Roman" w:cs="Times New Roman"/>
            <w:b/>
            <w:sz w:val="24"/>
          </w:rPr>
          <w:t xml:space="preserve"> (</w:t>
        </w:r>
      </w:ins>
      <w:ins w:id="25" w:author="Kerry M" w:date="2015-03-21T13:48:00Z">
        <w:r w:rsidR="00C61F0E">
          <w:rPr>
            <w:rFonts w:ascii="Times New Roman" w:hAnsi="Times New Roman" w:cs="Times New Roman"/>
            <w:b/>
            <w:sz w:val="24"/>
          </w:rPr>
          <w:t xml:space="preserve">Software Digital Low Power </w:t>
        </w:r>
      </w:ins>
      <w:ins w:id="26" w:author="Kerry M" w:date="2015-03-21T13:49:00Z">
        <w:r w:rsidR="00C61F0E">
          <w:rPr>
            <w:rFonts w:ascii="Times New Roman" w:hAnsi="Times New Roman" w:cs="Times New Roman"/>
            <w:b/>
            <w:sz w:val="24"/>
          </w:rPr>
          <w:t>and/</w:t>
        </w:r>
      </w:ins>
      <w:ins w:id="27" w:author="Kerry M" w:date="2015-03-21T13:48:00Z">
        <w:r w:rsidR="00C61F0E">
          <w:rPr>
            <w:rFonts w:ascii="Times New Roman" w:hAnsi="Times New Roman" w:cs="Times New Roman"/>
            <w:b/>
            <w:sz w:val="24"/>
          </w:rPr>
          <w:t>or Analog Low Power Small Signal Low Frequency)</w:t>
        </w:r>
      </w:ins>
    </w:p>
    <w:p w:rsidR="00870605" w:rsidRDefault="00E37369" w:rsidP="002C2106">
      <w:pPr>
        <w:spacing w:after="0" w:line="240" w:lineRule="auto"/>
        <w:rPr>
          <w:rFonts w:ascii="Times New Roman" w:hAnsi="Times New Roman" w:cs="Times New Roman"/>
        </w:rPr>
      </w:pPr>
      <w:r>
        <w:rPr>
          <w:rFonts w:ascii="Times New Roman" w:hAnsi="Times New Roman" w:cs="Times New Roman"/>
        </w:rPr>
        <w:t>This process determines that no collision has occurred and therefore output if too close to an object or far away.</w:t>
      </w: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b/>
          <w:sz w:val="24"/>
          <w:szCs w:val="24"/>
        </w:rPr>
      </w:pPr>
      <w:proofErr w:type="spellStart"/>
      <w:r>
        <w:rPr>
          <w:rFonts w:ascii="Times New Roman" w:hAnsi="Times New Roman" w:cs="Times New Roman"/>
          <w:b/>
          <w:sz w:val="24"/>
          <w:szCs w:val="24"/>
        </w:rPr>
        <w:t>R</w:t>
      </w:r>
      <w:r w:rsidRPr="00E37369">
        <w:rPr>
          <w:rFonts w:ascii="Times New Roman" w:hAnsi="Times New Roman" w:cs="Times New Roman"/>
          <w:b/>
          <w:sz w:val="24"/>
          <w:szCs w:val="24"/>
        </w:rPr>
        <w:t>d_Bumper</w:t>
      </w:r>
      <w:proofErr w:type="spellEnd"/>
      <w:ins w:id="28" w:author="Kerry M" w:date="2015-03-21T13:49:00Z">
        <w:r w:rsidR="00C61F0E">
          <w:rPr>
            <w:rFonts w:ascii="Times New Roman" w:hAnsi="Times New Roman" w:cs="Times New Roman"/>
            <w:b/>
            <w:sz w:val="24"/>
            <w:szCs w:val="24"/>
          </w:rPr>
          <w:t xml:space="preserve"> (Digital Low Power)</w:t>
        </w:r>
      </w:ins>
    </w:p>
    <w:p w:rsidR="00E37369" w:rsidRDefault="00E37369" w:rsidP="002C2106">
      <w:pPr>
        <w:spacing w:after="0" w:line="240" w:lineRule="auto"/>
        <w:rPr>
          <w:rFonts w:ascii="Times New Roman" w:hAnsi="Times New Roman" w:cs="Times New Roman"/>
        </w:rPr>
      </w:pPr>
      <w:r>
        <w:rPr>
          <w:rFonts w:ascii="Times New Roman" w:hAnsi="Times New Roman" w:cs="Times New Roman"/>
        </w:rPr>
        <w:t>This process reads the pressure sensor and determines if robot has collided with an object or not.</w:t>
      </w: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Default="00E37369" w:rsidP="002C2106">
      <w:pPr>
        <w:spacing w:after="0" w:line="240" w:lineRule="auto"/>
        <w:rPr>
          <w:rFonts w:ascii="Times New Roman" w:hAnsi="Times New Roman" w:cs="Times New Roman"/>
        </w:rPr>
      </w:pPr>
    </w:p>
    <w:p w:rsidR="00E37369" w:rsidRPr="00E37369" w:rsidRDefault="00E37369" w:rsidP="00E37369">
      <w:pPr>
        <w:spacing w:after="0" w:line="240" w:lineRule="auto"/>
        <w:rPr>
          <w:rFonts w:ascii="Times New Roman" w:hAnsi="Times New Roman" w:cs="Times New Roman"/>
          <w:b/>
          <w:sz w:val="32"/>
          <w:szCs w:val="32"/>
        </w:rPr>
      </w:pPr>
      <w:r w:rsidRPr="00E37369">
        <w:rPr>
          <w:rFonts w:ascii="Times New Roman" w:hAnsi="Times New Roman" w:cs="Times New Roman"/>
          <w:b/>
          <w:sz w:val="32"/>
          <w:szCs w:val="32"/>
        </w:rPr>
        <w:t>TSPEC (Timing Specification)</w:t>
      </w:r>
    </w:p>
    <w:p w:rsidR="001C1BB8" w:rsidRDefault="00E37369" w:rsidP="00E37369">
      <w:pPr>
        <w:spacing w:after="0" w:line="240" w:lineRule="auto"/>
        <w:rPr>
          <w:rFonts w:ascii="Times New Roman" w:hAnsi="Times New Roman" w:cs="Times New Roman"/>
        </w:rPr>
      </w:pPr>
      <w:r>
        <w:rPr>
          <w:rFonts w:ascii="Times New Roman" w:hAnsi="Times New Roman" w:cs="Times New Roman"/>
        </w:rPr>
        <w:t xml:space="preserve">Output </w:t>
      </w:r>
      <w:r w:rsidR="001C1BB8">
        <w:rPr>
          <w:rFonts w:ascii="Times New Roman" w:hAnsi="Times New Roman" w:cs="Times New Roman"/>
        </w:rPr>
        <w:t>PWM frequency</w:t>
      </w:r>
      <w:r>
        <w:rPr>
          <w:rFonts w:ascii="Times New Roman" w:hAnsi="Times New Roman" w:cs="Times New Roman"/>
        </w:rPr>
        <w:t xml:space="preserve"> to the BLDC motor</w:t>
      </w:r>
      <w:r w:rsidR="001C1BB8">
        <w:rPr>
          <w:rFonts w:ascii="Times New Roman" w:hAnsi="Times New Roman" w:cs="Times New Roman"/>
        </w:rPr>
        <w:t>s</w:t>
      </w:r>
      <w:r>
        <w:rPr>
          <w:rFonts w:ascii="Times New Roman" w:hAnsi="Times New Roman" w:cs="Times New Roman"/>
        </w:rPr>
        <w:t xml:space="preserve"> must occur </w:t>
      </w:r>
      <w:r w:rsidR="001C1BB8">
        <w:rPr>
          <w:rFonts w:ascii="Times New Roman" w:hAnsi="Times New Roman" w:cs="Times New Roman"/>
        </w:rPr>
        <w:t xml:space="preserve">at minimum 5 </w:t>
      </w:r>
      <w:r w:rsidR="00746505">
        <w:rPr>
          <w:rFonts w:ascii="Times New Roman" w:hAnsi="Times New Roman" w:cs="Times New Roman"/>
        </w:rPr>
        <w:t>kHz</w:t>
      </w:r>
      <w:r w:rsidR="001C1BB8">
        <w:rPr>
          <w:rFonts w:ascii="Times New Roman" w:hAnsi="Times New Roman" w:cs="Times New Roman"/>
        </w:rPr>
        <w:t xml:space="preserve"> or 200 microseconds.  External sensors such as Ultrasonic sensors and bumper must be accurately read within 1 millisecond.  Rotary Encoder must accurately be read within 100 milliseconds.  Map locality info must be read and updated</w:t>
      </w:r>
      <w:r w:rsidR="00576150">
        <w:rPr>
          <w:rFonts w:ascii="Times New Roman" w:hAnsi="Times New Roman" w:cs="Times New Roman"/>
        </w:rPr>
        <w:t xml:space="preserve"> within 1 millisecond.</w:t>
      </w:r>
      <w:r w:rsidR="001C1BB8">
        <w:rPr>
          <w:rFonts w:ascii="Times New Roman" w:hAnsi="Times New Roman" w:cs="Times New Roman"/>
        </w:rPr>
        <w:t xml:space="preserve"> </w:t>
      </w:r>
    </w:p>
    <w:p w:rsidR="00576150" w:rsidRDefault="00576150" w:rsidP="00E37369">
      <w:pPr>
        <w:spacing w:after="0" w:line="240" w:lineRule="auto"/>
        <w:rPr>
          <w:rFonts w:ascii="Times New Roman" w:hAnsi="Times New Roman" w:cs="Times New Roman"/>
        </w:rPr>
      </w:pPr>
    </w:p>
    <w:p w:rsidR="00576150" w:rsidRDefault="00576150" w:rsidP="00E37369">
      <w:pPr>
        <w:spacing w:after="0" w:line="240" w:lineRule="auto"/>
        <w:rPr>
          <w:rFonts w:ascii="Times New Roman" w:hAnsi="Times New Roman" w:cs="Times New Roman"/>
          <w:b/>
          <w:sz w:val="32"/>
          <w:szCs w:val="32"/>
        </w:rPr>
      </w:pPr>
      <w:r w:rsidRPr="00576150">
        <w:rPr>
          <w:rFonts w:ascii="Times New Roman" w:hAnsi="Times New Roman" w:cs="Times New Roman"/>
          <w:b/>
          <w:sz w:val="32"/>
          <w:szCs w:val="32"/>
        </w:rPr>
        <w:t>Requirements Dictionary</w:t>
      </w:r>
    </w:p>
    <w:p w:rsidR="00576150" w:rsidRDefault="00576150" w:rsidP="00E37369">
      <w:pPr>
        <w:spacing w:after="0" w:line="240" w:lineRule="auto"/>
        <w:rPr>
          <w:rFonts w:ascii="Times New Roman" w:hAnsi="Times New Roman" w:cs="Times New Roman"/>
          <w:b/>
          <w:sz w:val="32"/>
          <w:szCs w:val="32"/>
        </w:rPr>
      </w:pPr>
    </w:p>
    <w:p w:rsidR="00576150" w:rsidRDefault="00576150"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BLDC Motor</w:t>
      </w:r>
    </w:p>
    <w:p w:rsidR="00576150" w:rsidRDefault="00576150" w:rsidP="00E37369">
      <w:pPr>
        <w:spacing w:after="0" w:line="240" w:lineRule="auto"/>
        <w:rPr>
          <w:rFonts w:ascii="Times New Roman" w:hAnsi="Times New Roman" w:cs="Times New Roman"/>
        </w:rPr>
      </w:pPr>
      <w:r>
        <w:rPr>
          <w:rFonts w:ascii="Times New Roman" w:hAnsi="Times New Roman" w:cs="Times New Roman"/>
        </w:rPr>
        <w:t>Brush-less Direct Current motor</w:t>
      </w:r>
    </w:p>
    <w:p w:rsidR="00576150" w:rsidRDefault="00576150" w:rsidP="00E37369">
      <w:pPr>
        <w:spacing w:after="0" w:line="240" w:lineRule="auto"/>
        <w:rPr>
          <w:rFonts w:ascii="Times New Roman" w:hAnsi="Times New Roman" w:cs="Times New Roman"/>
        </w:rPr>
      </w:pPr>
    </w:p>
    <w:p w:rsidR="004E4BAE" w:rsidRDefault="004E4BAE" w:rsidP="00E37369">
      <w:pPr>
        <w:spacing w:after="0" w:line="240" w:lineRule="auto"/>
        <w:rPr>
          <w:rFonts w:ascii="Times New Roman" w:hAnsi="Times New Roman" w:cs="Times New Roman"/>
          <w:b/>
          <w:sz w:val="24"/>
          <w:szCs w:val="24"/>
        </w:rPr>
      </w:pPr>
      <w:r w:rsidRPr="004E4BAE">
        <w:rPr>
          <w:rFonts w:ascii="Times New Roman" w:hAnsi="Times New Roman" w:cs="Times New Roman"/>
          <w:b/>
          <w:sz w:val="24"/>
          <w:szCs w:val="24"/>
        </w:rPr>
        <w:t>Bumper</w:t>
      </w:r>
    </w:p>
    <w:p w:rsidR="004E4BAE" w:rsidRPr="004E4BAE" w:rsidRDefault="004E4BAE" w:rsidP="00E37369">
      <w:pPr>
        <w:spacing w:after="0" w:line="240" w:lineRule="auto"/>
        <w:rPr>
          <w:rFonts w:ascii="Times New Roman" w:hAnsi="Times New Roman" w:cs="Times New Roman"/>
        </w:rPr>
      </w:pPr>
      <w:r>
        <w:rPr>
          <w:rFonts w:ascii="Times New Roman" w:hAnsi="Times New Roman" w:cs="Times New Roman"/>
        </w:rPr>
        <w:t>A switch in form of a button or feelers which can be in two states- pressed or depressed</w:t>
      </w:r>
    </w:p>
    <w:p w:rsidR="004E4BAE" w:rsidRDefault="004E4BAE" w:rsidP="00E37369">
      <w:pPr>
        <w:spacing w:after="0" w:line="240" w:lineRule="auto"/>
        <w:rPr>
          <w:rFonts w:ascii="Times New Roman" w:hAnsi="Times New Roman" w:cs="Times New Roman"/>
        </w:rPr>
      </w:pPr>
    </w:p>
    <w:p w:rsidR="00746505" w:rsidRPr="00746505" w:rsidRDefault="00746505" w:rsidP="00E37369">
      <w:pPr>
        <w:spacing w:after="0" w:line="240" w:lineRule="auto"/>
        <w:rPr>
          <w:rFonts w:ascii="Times New Roman" w:hAnsi="Times New Roman" w:cs="Times New Roman"/>
          <w:b/>
          <w:sz w:val="24"/>
          <w:szCs w:val="24"/>
        </w:rPr>
      </w:pPr>
      <w:r w:rsidRPr="00746505">
        <w:rPr>
          <w:rFonts w:ascii="Times New Roman" w:hAnsi="Times New Roman" w:cs="Times New Roman"/>
          <w:b/>
          <w:sz w:val="24"/>
          <w:szCs w:val="24"/>
        </w:rPr>
        <w:t>Duty Cycle</w:t>
      </w:r>
    </w:p>
    <w:p w:rsidR="00746505" w:rsidRDefault="00746505" w:rsidP="00E37369">
      <w:pPr>
        <w:spacing w:after="0" w:line="240" w:lineRule="auto"/>
        <w:rPr>
          <w:rFonts w:ascii="Times New Roman" w:hAnsi="Times New Roman" w:cs="Times New Roman"/>
        </w:rPr>
      </w:pPr>
      <w:r>
        <w:rPr>
          <w:rFonts w:ascii="Times New Roman" w:hAnsi="Times New Roman" w:cs="Times New Roman"/>
        </w:rPr>
        <w:t>The percentage amount a given voltage is at a high voltage compared to low voltage for a given period</w:t>
      </w:r>
    </w:p>
    <w:p w:rsidR="00746505" w:rsidRDefault="00746505" w:rsidP="00E37369">
      <w:pPr>
        <w:spacing w:after="0" w:line="240" w:lineRule="auto"/>
        <w:rPr>
          <w:rFonts w:ascii="Times New Roman" w:hAnsi="Times New Roman" w:cs="Times New Roman"/>
        </w:rPr>
      </w:pPr>
    </w:p>
    <w:p w:rsidR="00586E13" w:rsidRDefault="00586E13"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Map</w:t>
      </w:r>
    </w:p>
    <w:p w:rsidR="00586E13" w:rsidRDefault="00586E13" w:rsidP="00E37369">
      <w:pPr>
        <w:spacing w:after="0" w:line="240" w:lineRule="auto"/>
        <w:rPr>
          <w:rFonts w:ascii="Times New Roman" w:hAnsi="Times New Roman" w:cs="Times New Roman"/>
        </w:rPr>
      </w:pPr>
      <w:r>
        <w:rPr>
          <w:rFonts w:ascii="Times New Roman" w:hAnsi="Times New Roman" w:cs="Times New Roman"/>
        </w:rPr>
        <w:t>Represents physical objects relative to each other in digital form</w:t>
      </w:r>
    </w:p>
    <w:p w:rsidR="00586E13" w:rsidRPr="00586E13" w:rsidRDefault="00586E13" w:rsidP="00E37369">
      <w:pPr>
        <w:spacing w:after="0" w:line="240" w:lineRule="auto"/>
        <w:rPr>
          <w:rFonts w:ascii="Times New Roman" w:hAnsi="Times New Roman" w:cs="Times New Roman"/>
        </w:rPr>
      </w:pPr>
    </w:p>
    <w:p w:rsidR="00576150" w:rsidRDefault="00576150" w:rsidP="00E37369">
      <w:pPr>
        <w:spacing w:after="0" w:line="240" w:lineRule="auto"/>
        <w:rPr>
          <w:rFonts w:ascii="Times New Roman" w:hAnsi="Times New Roman" w:cs="Times New Roman"/>
          <w:b/>
          <w:sz w:val="24"/>
          <w:szCs w:val="24"/>
        </w:rPr>
      </w:pPr>
      <w:r w:rsidRPr="00576150">
        <w:rPr>
          <w:rFonts w:ascii="Times New Roman" w:hAnsi="Times New Roman" w:cs="Times New Roman"/>
          <w:b/>
          <w:sz w:val="24"/>
          <w:szCs w:val="24"/>
        </w:rPr>
        <w:t>PWM</w:t>
      </w:r>
    </w:p>
    <w:p w:rsidR="00576150" w:rsidRDefault="00576150" w:rsidP="00E37369">
      <w:pPr>
        <w:spacing w:after="0" w:line="240" w:lineRule="auto"/>
        <w:rPr>
          <w:rFonts w:ascii="Times New Roman" w:hAnsi="Times New Roman" w:cs="Times New Roman"/>
        </w:rPr>
      </w:pPr>
      <w:r>
        <w:rPr>
          <w:rFonts w:ascii="Times New Roman" w:hAnsi="Times New Roman" w:cs="Times New Roman"/>
        </w:rPr>
        <w:t>Pulse Width Modulation or a way of modulating the signal to control such things as speed</w:t>
      </w:r>
    </w:p>
    <w:p w:rsidR="00576150" w:rsidRDefault="00576150" w:rsidP="00E37369">
      <w:pPr>
        <w:spacing w:after="0" w:line="240" w:lineRule="auto"/>
        <w:rPr>
          <w:rFonts w:ascii="Times New Roman" w:hAnsi="Times New Roman" w:cs="Times New Roman"/>
        </w:rPr>
      </w:pPr>
    </w:p>
    <w:p w:rsidR="00576150" w:rsidRPr="00576150" w:rsidRDefault="00576150" w:rsidP="00E37369">
      <w:pPr>
        <w:spacing w:after="0" w:line="240" w:lineRule="auto"/>
        <w:rPr>
          <w:rFonts w:ascii="Times New Roman" w:hAnsi="Times New Roman" w:cs="Times New Roman"/>
          <w:b/>
          <w:sz w:val="24"/>
          <w:szCs w:val="24"/>
        </w:rPr>
      </w:pPr>
      <w:r w:rsidRPr="00576150">
        <w:rPr>
          <w:rFonts w:ascii="Times New Roman" w:hAnsi="Times New Roman" w:cs="Times New Roman"/>
          <w:b/>
          <w:sz w:val="24"/>
          <w:szCs w:val="24"/>
        </w:rPr>
        <w:t>PWM Frequency</w:t>
      </w:r>
    </w:p>
    <w:p w:rsidR="00576150" w:rsidRDefault="00576150" w:rsidP="00E37369">
      <w:pPr>
        <w:spacing w:after="0" w:line="240" w:lineRule="auto"/>
        <w:rPr>
          <w:rFonts w:ascii="Times New Roman" w:hAnsi="Times New Roman" w:cs="Times New Roman"/>
        </w:rPr>
      </w:pPr>
      <w:r>
        <w:rPr>
          <w:rFonts w:ascii="Times New Roman" w:hAnsi="Times New Roman" w:cs="Times New Roman"/>
        </w:rPr>
        <w:t>Specifies the rate with respect to time at which the modulated signal is generated</w:t>
      </w:r>
    </w:p>
    <w:p w:rsidR="00576150" w:rsidRDefault="00576150" w:rsidP="00E37369">
      <w:pPr>
        <w:spacing w:after="0" w:line="240" w:lineRule="auto"/>
        <w:rPr>
          <w:rFonts w:ascii="Times New Roman" w:hAnsi="Times New Roman" w:cs="Times New Roman"/>
        </w:rPr>
      </w:pPr>
    </w:p>
    <w:p w:rsidR="00586E13" w:rsidRPr="00586E13" w:rsidRDefault="00586E13" w:rsidP="00E37369">
      <w:pPr>
        <w:spacing w:after="0" w:line="240" w:lineRule="auto"/>
        <w:rPr>
          <w:rFonts w:ascii="Times New Roman" w:hAnsi="Times New Roman" w:cs="Times New Roman"/>
          <w:b/>
          <w:sz w:val="24"/>
          <w:szCs w:val="24"/>
        </w:rPr>
      </w:pPr>
      <w:r w:rsidRPr="00586E13">
        <w:rPr>
          <w:rFonts w:ascii="Times New Roman" w:hAnsi="Times New Roman" w:cs="Times New Roman"/>
          <w:b/>
          <w:sz w:val="24"/>
          <w:szCs w:val="24"/>
        </w:rPr>
        <w:t>Reflected Signal</w:t>
      </w:r>
    </w:p>
    <w:p w:rsidR="00586E13" w:rsidRDefault="00586E13" w:rsidP="00E37369">
      <w:pPr>
        <w:spacing w:after="0" w:line="240" w:lineRule="auto"/>
        <w:rPr>
          <w:rFonts w:ascii="Times New Roman" w:hAnsi="Times New Roman" w:cs="Times New Roman"/>
        </w:rPr>
      </w:pPr>
      <w:r>
        <w:rPr>
          <w:rFonts w:ascii="Times New Roman" w:hAnsi="Times New Roman" w:cs="Times New Roman"/>
        </w:rPr>
        <w:t>A signal such as a sound wave or radio wave which is reflected from a collision into an object</w:t>
      </w:r>
    </w:p>
    <w:p w:rsidR="00586E13" w:rsidRDefault="00586E13" w:rsidP="00E37369">
      <w:pPr>
        <w:spacing w:after="0" w:line="240" w:lineRule="auto"/>
        <w:rPr>
          <w:rFonts w:ascii="Times New Roman" w:hAnsi="Times New Roman" w:cs="Times New Roman"/>
        </w:rPr>
      </w:pPr>
    </w:p>
    <w:p w:rsidR="00576150" w:rsidRDefault="00576150"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Rotary Encoder</w:t>
      </w:r>
    </w:p>
    <w:p w:rsidR="00576150" w:rsidRDefault="00576150" w:rsidP="00E37369">
      <w:pPr>
        <w:spacing w:after="0" w:line="240" w:lineRule="auto"/>
        <w:rPr>
          <w:rFonts w:ascii="Times New Roman" w:hAnsi="Times New Roman" w:cs="Times New Roman"/>
        </w:rPr>
      </w:pPr>
      <w:r>
        <w:rPr>
          <w:rFonts w:ascii="Times New Roman" w:hAnsi="Times New Roman" w:cs="Times New Roman"/>
        </w:rPr>
        <w:t>A</w:t>
      </w:r>
      <w:r w:rsidR="002E04F8">
        <w:rPr>
          <w:rFonts w:ascii="Times New Roman" w:hAnsi="Times New Roman" w:cs="Times New Roman"/>
        </w:rPr>
        <w:t>n</w:t>
      </w:r>
      <w:r>
        <w:rPr>
          <w:rFonts w:ascii="Times New Roman" w:hAnsi="Times New Roman" w:cs="Times New Roman"/>
        </w:rPr>
        <w:t xml:space="preserve"> electro-mechanical device </w:t>
      </w:r>
      <w:r w:rsidR="004E4BAE">
        <w:rPr>
          <w:rFonts w:ascii="Times New Roman" w:hAnsi="Times New Roman" w:cs="Times New Roman"/>
        </w:rPr>
        <w:t>which converts angular motion into an analog or digital voltage</w:t>
      </w:r>
    </w:p>
    <w:p w:rsidR="004E4BAE" w:rsidRDefault="004E4BAE" w:rsidP="00E37369">
      <w:pPr>
        <w:spacing w:after="0" w:line="240" w:lineRule="auto"/>
        <w:rPr>
          <w:rFonts w:ascii="Times New Roman" w:hAnsi="Times New Roman" w:cs="Times New Roman"/>
        </w:rPr>
      </w:pPr>
    </w:p>
    <w:p w:rsidR="004E4BAE" w:rsidRPr="004E4BAE" w:rsidRDefault="004E4BAE" w:rsidP="00E37369">
      <w:pPr>
        <w:spacing w:after="0" w:line="240" w:lineRule="auto"/>
        <w:rPr>
          <w:rFonts w:ascii="Times New Roman" w:hAnsi="Times New Roman" w:cs="Times New Roman"/>
          <w:b/>
          <w:sz w:val="24"/>
          <w:szCs w:val="24"/>
        </w:rPr>
      </w:pPr>
      <w:r w:rsidRPr="004E4BAE">
        <w:rPr>
          <w:rFonts w:ascii="Times New Roman" w:hAnsi="Times New Roman" w:cs="Times New Roman"/>
          <w:b/>
          <w:sz w:val="24"/>
          <w:szCs w:val="24"/>
        </w:rPr>
        <w:t>Sequence Decoding</w:t>
      </w:r>
    </w:p>
    <w:p w:rsidR="004E4BAE" w:rsidRDefault="004E4BAE" w:rsidP="00E37369">
      <w:pPr>
        <w:spacing w:after="0" w:line="240" w:lineRule="auto"/>
        <w:rPr>
          <w:rFonts w:ascii="Times New Roman" w:hAnsi="Times New Roman" w:cs="Times New Roman"/>
        </w:rPr>
      </w:pPr>
      <w:r>
        <w:rPr>
          <w:rFonts w:ascii="Times New Roman" w:hAnsi="Times New Roman" w:cs="Times New Roman"/>
        </w:rPr>
        <w:t>A modulated signal is compared with a signal on anot</w:t>
      </w:r>
      <w:r w:rsidR="00586E13">
        <w:rPr>
          <w:rFonts w:ascii="Times New Roman" w:hAnsi="Times New Roman" w:cs="Times New Roman"/>
        </w:rPr>
        <w:t>her channel or a signal pattern</w:t>
      </w:r>
      <w:r>
        <w:rPr>
          <w:rFonts w:ascii="Times New Roman" w:hAnsi="Times New Roman" w:cs="Times New Roman"/>
        </w:rPr>
        <w:t xml:space="preserve"> in memory</w:t>
      </w:r>
      <w:r w:rsidR="00586E13">
        <w:rPr>
          <w:rFonts w:ascii="Times New Roman" w:hAnsi="Times New Roman" w:cs="Times New Roman"/>
        </w:rPr>
        <w:t xml:space="preserve"> to determine things like rate of change or direction</w:t>
      </w:r>
      <w:r>
        <w:rPr>
          <w:rFonts w:ascii="Times New Roman" w:hAnsi="Times New Roman" w:cs="Times New Roman"/>
        </w:rPr>
        <w:t xml:space="preserve"> </w:t>
      </w:r>
    </w:p>
    <w:p w:rsidR="004E4BAE" w:rsidRDefault="004E4BAE" w:rsidP="00E37369">
      <w:pPr>
        <w:spacing w:after="0" w:line="240" w:lineRule="auto"/>
        <w:rPr>
          <w:rFonts w:ascii="Times New Roman" w:hAnsi="Times New Roman" w:cs="Times New Roman"/>
        </w:rPr>
      </w:pPr>
    </w:p>
    <w:p w:rsidR="00586E13" w:rsidRDefault="00586E13" w:rsidP="00E37369">
      <w:pPr>
        <w:spacing w:after="0" w:line="240" w:lineRule="auto"/>
        <w:rPr>
          <w:rFonts w:ascii="Times New Roman" w:hAnsi="Times New Roman" w:cs="Times New Roman"/>
          <w:b/>
          <w:sz w:val="24"/>
          <w:szCs w:val="24"/>
        </w:rPr>
      </w:pPr>
      <w:r w:rsidRPr="00586E13">
        <w:rPr>
          <w:rFonts w:ascii="Times New Roman" w:hAnsi="Times New Roman" w:cs="Times New Roman"/>
          <w:b/>
          <w:sz w:val="24"/>
          <w:szCs w:val="24"/>
        </w:rPr>
        <w:t>Tick</w:t>
      </w:r>
    </w:p>
    <w:p w:rsidR="00586E13" w:rsidRDefault="00586E13" w:rsidP="00E37369">
      <w:pPr>
        <w:spacing w:after="0" w:line="240" w:lineRule="auto"/>
        <w:rPr>
          <w:rFonts w:ascii="Times New Roman" w:hAnsi="Times New Roman" w:cs="Times New Roman"/>
        </w:rPr>
      </w:pPr>
      <w:r>
        <w:rPr>
          <w:rFonts w:ascii="Times New Roman" w:hAnsi="Times New Roman" w:cs="Times New Roman"/>
        </w:rPr>
        <w:t>One unit representing an actual change in voltage transition (low-to-high or high-to-low) incoming from Rotary Encoder</w:t>
      </w:r>
    </w:p>
    <w:p w:rsidR="00586E13" w:rsidRPr="00586E13" w:rsidRDefault="00586E13" w:rsidP="00E37369">
      <w:pPr>
        <w:spacing w:after="0" w:line="240" w:lineRule="auto"/>
        <w:rPr>
          <w:rFonts w:ascii="Times New Roman" w:hAnsi="Times New Roman" w:cs="Times New Roman"/>
        </w:rPr>
      </w:pPr>
    </w:p>
    <w:p w:rsidR="004E4BAE" w:rsidRPr="004E4BAE" w:rsidRDefault="004E4BAE" w:rsidP="00E37369">
      <w:pPr>
        <w:spacing w:after="0" w:line="240" w:lineRule="auto"/>
        <w:rPr>
          <w:rFonts w:ascii="Times New Roman" w:hAnsi="Times New Roman" w:cs="Times New Roman"/>
          <w:b/>
          <w:sz w:val="24"/>
          <w:szCs w:val="24"/>
        </w:rPr>
      </w:pPr>
      <w:r w:rsidRPr="004E4BAE">
        <w:rPr>
          <w:rFonts w:ascii="Times New Roman" w:hAnsi="Times New Roman" w:cs="Times New Roman"/>
          <w:b/>
          <w:sz w:val="24"/>
          <w:szCs w:val="24"/>
        </w:rPr>
        <w:t>Ultrasonic Transceiver</w:t>
      </w:r>
    </w:p>
    <w:p w:rsidR="004E4BAE" w:rsidRDefault="004E4BAE" w:rsidP="00E37369">
      <w:pPr>
        <w:spacing w:after="0" w:line="240" w:lineRule="auto"/>
        <w:rPr>
          <w:rFonts w:ascii="Times New Roman" w:hAnsi="Times New Roman" w:cs="Times New Roman"/>
        </w:rPr>
      </w:pPr>
      <w:r>
        <w:rPr>
          <w:rFonts w:ascii="Times New Roman" w:hAnsi="Times New Roman" w:cs="Times New Roman"/>
        </w:rPr>
        <w:t>A</w:t>
      </w:r>
      <w:r w:rsidR="00746505">
        <w:rPr>
          <w:rFonts w:ascii="Times New Roman" w:hAnsi="Times New Roman" w:cs="Times New Roman"/>
        </w:rPr>
        <w:t>n</w:t>
      </w:r>
      <w:r>
        <w:rPr>
          <w:rFonts w:ascii="Times New Roman" w:hAnsi="Times New Roman" w:cs="Times New Roman"/>
        </w:rPr>
        <w:t xml:space="preserve"> electronic device which generates inaudible high frequency sound w</w:t>
      </w:r>
      <w:r w:rsidR="00746505">
        <w:rPr>
          <w:rFonts w:ascii="Times New Roman" w:hAnsi="Times New Roman" w:cs="Times New Roman"/>
        </w:rPr>
        <w:t>aves and can also detect the</w:t>
      </w:r>
      <w:r>
        <w:rPr>
          <w:rFonts w:ascii="Times New Roman" w:hAnsi="Times New Roman" w:cs="Times New Roman"/>
        </w:rPr>
        <w:t xml:space="preserve"> reflection of said sound wave</w:t>
      </w: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extent cx="6857685" cy="572262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Context.jpeg"/>
                    <pic:cNvPicPr/>
                  </pic:nvPicPr>
                  <pic:blipFill>
                    <a:blip r:embed="rId7">
                      <a:extLst>
                        <a:ext uri="{28A0092B-C50C-407E-A947-70E740481C1C}">
                          <a14:useLocalDpi xmlns:a14="http://schemas.microsoft.com/office/drawing/2010/main" val="0"/>
                        </a:ext>
                      </a:extLst>
                    </a:blip>
                    <a:stretch>
                      <a:fillRect/>
                    </a:stretch>
                  </pic:blipFill>
                  <pic:spPr>
                    <a:xfrm>
                      <a:off x="0" y="0"/>
                      <a:ext cx="6857685" cy="5722620"/>
                    </a:xfrm>
                    <a:prstGeom prst="rect">
                      <a:avLst/>
                    </a:prstGeom>
                  </pic:spPr>
                </pic:pic>
              </a:graphicData>
            </a:graphic>
          </wp:inline>
        </w:drawing>
      </w:r>
    </w:p>
    <w:p w:rsidR="004E4BAE" w:rsidRDefault="004E4BAE" w:rsidP="00E37369">
      <w:pPr>
        <w:spacing w:after="0" w:line="240" w:lineRule="auto"/>
        <w:rPr>
          <w:rFonts w:ascii="Times New Roman" w:hAnsi="Times New Roman" w:cs="Times New Roman"/>
        </w:rPr>
      </w:pPr>
    </w:p>
    <w:p w:rsidR="004E4BAE" w:rsidRDefault="004E4BAE"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noProof/>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r>
        <w:rPr>
          <w:rFonts w:ascii="Times New Roman" w:hAnsi="Times New Roman" w:cs="Times New Roman"/>
          <w:noProof/>
        </w:rPr>
        <w:drawing>
          <wp:inline distT="0" distB="0" distL="0" distR="0">
            <wp:extent cx="6858000" cy="642996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Data Flow.jpeg"/>
                    <pic:cNvPicPr/>
                  </pic:nvPicPr>
                  <pic:blipFill>
                    <a:blip r:embed="rId8">
                      <a:extLst>
                        <a:ext uri="{28A0092B-C50C-407E-A947-70E740481C1C}">
                          <a14:useLocalDpi xmlns:a14="http://schemas.microsoft.com/office/drawing/2010/main" val="0"/>
                        </a:ext>
                      </a:extLst>
                    </a:blip>
                    <a:stretch>
                      <a:fillRect/>
                    </a:stretch>
                  </pic:blipFill>
                  <pic:spPr>
                    <a:xfrm>
                      <a:off x="0" y="0"/>
                      <a:ext cx="6858000" cy="6429969"/>
                    </a:xfrm>
                    <a:prstGeom prst="rect">
                      <a:avLst/>
                    </a:prstGeom>
                  </pic:spPr>
                </pic:pic>
              </a:graphicData>
            </a:graphic>
          </wp:inline>
        </w:drawing>
      </w: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p>
    <w:p w:rsidR="00A95BD6" w:rsidRDefault="00A95BD6" w:rsidP="00E37369">
      <w:pPr>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extent cx="6858000" cy="641218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Interconnect.jpeg"/>
                    <pic:cNvPicPr/>
                  </pic:nvPicPr>
                  <pic:blipFill>
                    <a:blip r:embed="rId9">
                      <a:extLst>
                        <a:ext uri="{28A0092B-C50C-407E-A947-70E740481C1C}">
                          <a14:useLocalDpi xmlns:a14="http://schemas.microsoft.com/office/drawing/2010/main" val="0"/>
                        </a:ext>
                      </a:extLst>
                    </a:blip>
                    <a:stretch>
                      <a:fillRect/>
                    </a:stretch>
                  </pic:blipFill>
                  <pic:spPr>
                    <a:xfrm>
                      <a:off x="0" y="0"/>
                      <a:ext cx="6858000" cy="6412182"/>
                    </a:xfrm>
                    <a:prstGeom prst="rect">
                      <a:avLst/>
                    </a:prstGeom>
                  </pic:spPr>
                </pic:pic>
              </a:graphicData>
            </a:graphic>
          </wp:inline>
        </w:drawing>
      </w:r>
    </w:p>
    <w:p w:rsidR="00A95BD6" w:rsidRDefault="00154AB5" w:rsidP="00E37369">
      <w:pPr>
        <w:spacing w:after="0" w:line="240" w:lineRule="auto"/>
        <w:rPr>
          <w:rFonts w:ascii="Times New Roman" w:hAnsi="Times New Roman" w:cs="Times New Roman"/>
          <w:b/>
          <w:sz w:val="32"/>
          <w:szCs w:val="32"/>
        </w:rPr>
      </w:pPr>
      <w:r w:rsidRPr="00154AB5">
        <w:rPr>
          <w:rFonts w:ascii="Times New Roman" w:hAnsi="Times New Roman" w:cs="Times New Roman"/>
          <w:b/>
          <w:sz w:val="32"/>
          <w:szCs w:val="32"/>
        </w:rPr>
        <w:t>Architecture Module Specification</w:t>
      </w:r>
      <w:r>
        <w:rPr>
          <w:rFonts w:ascii="Times New Roman" w:hAnsi="Times New Roman" w:cs="Times New Roman"/>
          <w:b/>
          <w:sz w:val="32"/>
          <w:szCs w:val="32"/>
        </w:rPr>
        <w:t xml:space="preserve"> (AMS)</w:t>
      </w:r>
    </w:p>
    <w:p w:rsidR="00154AB5" w:rsidRDefault="00154AB5" w:rsidP="00E37369">
      <w:pPr>
        <w:spacing w:after="0" w:line="240" w:lineRule="auto"/>
        <w:rPr>
          <w:rFonts w:ascii="Times New Roman" w:hAnsi="Times New Roman" w:cs="Times New Roman"/>
          <w:b/>
          <w:sz w:val="32"/>
          <w:szCs w:val="32"/>
        </w:rPr>
      </w:pPr>
    </w:p>
    <w:p w:rsidR="00154AB5" w:rsidRDefault="00154AB5"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Microcontroller</w:t>
      </w:r>
    </w:p>
    <w:p w:rsidR="00154AB5" w:rsidRPr="00154AB5" w:rsidRDefault="00154AB5" w:rsidP="00E37369">
      <w:pPr>
        <w:spacing w:after="0" w:line="240" w:lineRule="auto"/>
        <w:rPr>
          <w:rFonts w:ascii="Times New Roman" w:hAnsi="Times New Roman" w:cs="Times New Roman"/>
        </w:rPr>
      </w:pPr>
      <w:r>
        <w:rPr>
          <w:rFonts w:ascii="Times New Roman" w:hAnsi="Times New Roman" w:cs="Times New Roman"/>
        </w:rPr>
        <w:t xml:space="preserve">This module is responsible calculating each motor speed based on distance (digital input) and direction and map feedback.  It is also responsible for updating and configuring the Map module in software. </w:t>
      </w:r>
    </w:p>
    <w:p w:rsidR="00154AB5" w:rsidRDefault="00154AB5" w:rsidP="00E37369">
      <w:pPr>
        <w:spacing w:after="0" w:line="240" w:lineRule="auto"/>
        <w:rPr>
          <w:rFonts w:ascii="Times New Roman" w:hAnsi="Times New Roman" w:cs="Times New Roman"/>
          <w:b/>
          <w:sz w:val="24"/>
          <w:szCs w:val="24"/>
        </w:rPr>
      </w:pPr>
    </w:p>
    <w:p w:rsidR="00154AB5" w:rsidRDefault="00154AB5"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Distance</w:t>
      </w:r>
    </w:p>
    <w:p w:rsidR="00154AB5" w:rsidRPr="00154AB5" w:rsidRDefault="004D701B" w:rsidP="00E37369">
      <w:pPr>
        <w:spacing w:after="0" w:line="240" w:lineRule="auto"/>
        <w:rPr>
          <w:rFonts w:ascii="Times New Roman" w:hAnsi="Times New Roman" w:cs="Times New Roman"/>
        </w:rPr>
      </w:pPr>
      <w:r>
        <w:rPr>
          <w:rFonts w:ascii="Times New Roman" w:hAnsi="Times New Roman" w:cs="Times New Roman"/>
        </w:rPr>
        <w:t xml:space="preserve">This module is responsible for calculating distance traveled and </w:t>
      </w:r>
      <w:r w:rsidR="002B4D59">
        <w:rPr>
          <w:rFonts w:ascii="Times New Roman" w:hAnsi="Times New Roman" w:cs="Times New Roman"/>
        </w:rPr>
        <w:t>distance to an object.  It takes a digital input from bumper to determine collision.  It also takes as feedback from Map module distance for redundancy, self-testing checking.</w:t>
      </w:r>
    </w:p>
    <w:p w:rsidR="002B4D59" w:rsidRDefault="002B4D59" w:rsidP="00E37369">
      <w:pPr>
        <w:spacing w:after="0" w:line="240" w:lineRule="auto"/>
        <w:rPr>
          <w:rFonts w:ascii="Times New Roman" w:hAnsi="Times New Roman" w:cs="Times New Roman"/>
          <w:b/>
          <w:sz w:val="24"/>
          <w:szCs w:val="24"/>
        </w:rPr>
      </w:pPr>
    </w:p>
    <w:p w:rsidR="00154AB5" w:rsidRDefault="00154AB5"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Map</w:t>
      </w:r>
    </w:p>
    <w:p w:rsidR="002B4D59" w:rsidRDefault="002B4D59" w:rsidP="00E37369">
      <w:pPr>
        <w:spacing w:after="0" w:line="240" w:lineRule="auto"/>
        <w:rPr>
          <w:rFonts w:ascii="Times New Roman" w:hAnsi="Times New Roman" w:cs="Times New Roman"/>
        </w:rPr>
      </w:pPr>
      <w:r>
        <w:rPr>
          <w:rFonts w:ascii="Times New Roman" w:hAnsi="Times New Roman" w:cs="Times New Roman"/>
        </w:rPr>
        <w:t>This module is responsible for keeping map information of environment obstacles stored in memory on the microcontroller as well as majority of information stored in external flash and making it easily accessible to other modules.</w:t>
      </w:r>
    </w:p>
    <w:p w:rsidR="002B4D59" w:rsidRDefault="002B4D59" w:rsidP="00E37369">
      <w:pPr>
        <w:spacing w:after="0" w:line="240" w:lineRule="auto"/>
        <w:rPr>
          <w:rFonts w:ascii="Times New Roman" w:hAnsi="Times New Roman" w:cs="Times New Roman"/>
        </w:rPr>
      </w:pPr>
    </w:p>
    <w:p w:rsidR="002438F9" w:rsidRDefault="002438F9"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Motor Driver</w:t>
      </w:r>
    </w:p>
    <w:p w:rsidR="002438F9" w:rsidRDefault="002438F9" w:rsidP="00E37369">
      <w:pPr>
        <w:spacing w:after="0" w:line="240" w:lineRule="auto"/>
        <w:rPr>
          <w:rFonts w:ascii="Times New Roman" w:hAnsi="Times New Roman" w:cs="Times New Roman"/>
        </w:rPr>
      </w:pPr>
      <w:r>
        <w:rPr>
          <w:rFonts w:ascii="Times New Roman" w:hAnsi="Times New Roman" w:cs="Times New Roman"/>
        </w:rPr>
        <w:t>This module is responsible taking control signal from microcontroller and using de-coupled power supply to provide high current to motor and protect microcontroller.</w:t>
      </w:r>
    </w:p>
    <w:p w:rsidR="002438F9" w:rsidRPr="002438F9" w:rsidRDefault="002438F9" w:rsidP="00E37369">
      <w:pPr>
        <w:spacing w:after="0" w:line="240" w:lineRule="auto"/>
        <w:rPr>
          <w:rFonts w:ascii="Times New Roman" w:hAnsi="Times New Roman" w:cs="Times New Roman"/>
        </w:rPr>
      </w:pPr>
    </w:p>
    <w:p w:rsidR="00154AB5" w:rsidRDefault="00154AB5" w:rsidP="00E37369">
      <w:pPr>
        <w:spacing w:after="0" w:line="240" w:lineRule="auto"/>
        <w:rPr>
          <w:rFonts w:ascii="Times New Roman" w:hAnsi="Times New Roman" w:cs="Times New Roman"/>
          <w:b/>
          <w:sz w:val="24"/>
          <w:szCs w:val="24"/>
        </w:rPr>
      </w:pPr>
      <w:r>
        <w:rPr>
          <w:rFonts w:ascii="Times New Roman" w:hAnsi="Times New Roman" w:cs="Times New Roman"/>
          <w:b/>
          <w:sz w:val="24"/>
          <w:szCs w:val="24"/>
        </w:rPr>
        <w:t>A/D Converter</w:t>
      </w:r>
    </w:p>
    <w:p w:rsidR="00154AB5" w:rsidRDefault="002B4D59" w:rsidP="00E37369">
      <w:pPr>
        <w:spacing w:after="0" w:line="240" w:lineRule="auto"/>
        <w:rPr>
          <w:rFonts w:ascii="Times New Roman" w:hAnsi="Times New Roman" w:cs="Times New Roman"/>
        </w:rPr>
      </w:pPr>
      <w:r>
        <w:rPr>
          <w:rFonts w:ascii="Times New Roman" w:hAnsi="Times New Roman" w:cs="Times New Roman"/>
        </w:rPr>
        <w:t>This module is a discrete component not implemented in software.  It could be part of the microcontroller, but is shown separately to demonstrate an analog signal needs to be converted to digital to be compatible with inputs of other modules.</w:t>
      </w:r>
    </w:p>
    <w:p w:rsidR="002B4D59" w:rsidRDefault="002B4D59" w:rsidP="00E37369">
      <w:pPr>
        <w:spacing w:after="0" w:line="240" w:lineRule="auto"/>
        <w:rPr>
          <w:rFonts w:ascii="Times New Roman" w:hAnsi="Times New Roman" w:cs="Times New Roman"/>
        </w:rPr>
      </w:pPr>
    </w:p>
    <w:p w:rsidR="002B4D59" w:rsidRDefault="002B4D59" w:rsidP="00E37369">
      <w:pPr>
        <w:spacing w:after="0" w:line="240" w:lineRule="auto"/>
        <w:rPr>
          <w:rFonts w:ascii="Times New Roman" w:hAnsi="Times New Roman" w:cs="Times New Roman"/>
          <w:b/>
          <w:sz w:val="32"/>
          <w:szCs w:val="32"/>
        </w:rPr>
      </w:pPr>
      <w:r w:rsidRPr="002B4D59">
        <w:rPr>
          <w:rFonts w:ascii="Times New Roman" w:hAnsi="Times New Roman" w:cs="Times New Roman"/>
          <w:b/>
          <w:sz w:val="32"/>
          <w:szCs w:val="32"/>
        </w:rPr>
        <w:t>Architecture Interconnect Specification</w:t>
      </w:r>
    </w:p>
    <w:p w:rsidR="002B4D59" w:rsidRPr="00CF2B2D" w:rsidRDefault="00CF2B2D" w:rsidP="00E37369">
      <w:pPr>
        <w:spacing w:after="0" w:line="240" w:lineRule="auto"/>
        <w:rPr>
          <w:rFonts w:ascii="Times New Roman" w:hAnsi="Times New Roman" w:cs="Times New Roman"/>
        </w:rPr>
      </w:pPr>
      <w:r>
        <w:rPr>
          <w:rFonts w:ascii="Times New Roman" w:hAnsi="Times New Roman" w:cs="Times New Roman"/>
        </w:rPr>
        <w:t>All modules are connected via software with the exception of A/D Conve</w:t>
      </w:r>
      <w:r w:rsidR="002438F9">
        <w:rPr>
          <w:rFonts w:ascii="Times New Roman" w:hAnsi="Times New Roman" w:cs="Times New Roman"/>
        </w:rPr>
        <w:t xml:space="preserve">rter, </w:t>
      </w:r>
      <w:r>
        <w:rPr>
          <w:rFonts w:ascii="Times New Roman" w:hAnsi="Times New Roman" w:cs="Times New Roman"/>
        </w:rPr>
        <w:t>Map</w:t>
      </w:r>
      <w:r w:rsidR="002438F9">
        <w:rPr>
          <w:rFonts w:ascii="Times New Roman" w:hAnsi="Times New Roman" w:cs="Times New Roman"/>
        </w:rPr>
        <w:t>, and Motor Driver</w:t>
      </w:r>
      <w:r>
        <w:rPr>
          <w:rFonts w:ascii="Times New Roman" w:hAnsi="Times New Roman" w:cs="Times New Roman"/>
        </w:rPr>
        <w:t xml:space="preserve">.  A/D Converter uses a small wire anywhere between 28 to 33 </w:t>
      </w:r>
      <w:proofErr w:type="gramStart"/>
      <w:r>
        <w:rPr>
          <w:rFonts w:ascii="Times New Roman" w:hAnsi="Times New Roman" w:cs="Times New Roman"/>
        </w:rPr>
        <w:t>gauge</w:t>
      </w:r>
      <w:proofErr w:type="gramEnd"/>
      <w:r>
        <w:rPr>
          <w:rFonts w:ascii="Times New Roman" w:hAnsi="Times New Roman" w:cs="Times New Roman"/>
        </w:rPr>
        <w:t>.    Map uses similar specification to connect to flash but with more than one wire.  The microcontroller connec</w:t>
      </w:r>
      <w:r w:rsidR="002438F9">
        <w:rPr>
          <w:rFonts w:ascii="Times New Roman" w:hAnsi="Times New Roman" w:cs="Times New Roman"/>
        </w:rPr>
        <w:t>ts to Motor Driver using 28</w:t>
      </w:r>
      <w:r>
        <w:rPr>
          <w:rFonts w:ascii="Times New Roman" w:hAnsi="Times New Roman" w:cs="Times New Roman"/>
        </w:rPr>
        <w:t xml:space="preserve"> to </w:t>
      </w:r>
      <w:r w:rsidR="002438F9">
        <w:rPr>
          <w:rFonts w:ascii="Times New Roman" w:hAnsi="Times New Roman" w:cs="Times New Roman"/>
        </w:rPr>
        <w:t>33</w:t>
      </w:r>
      <w:r>
        <w:rPr>
          <w:rFonts w:ascii="Times New Roman" w:hAnsi="Times New Roman" w:cs="Times New Roman"/>
        </w:rPr>
        <w:t xml:space="preserve"> gauge wire. </w:t>
      </w:r>
      <w:r w:rsidR="002438F9">
        <w:rPr>
          <w:rFonts w:ascii="Times New Roman" w:hAnsi="Times New Roman" w:cs="Times New Roman"/>
        </w:rPr>
        <w:t xml:space="preserve">  Motor Driver uses 18 to 22 gauge </w:t>
      </w:r>
      <w:proofErr w:type="gramStart"/>
      <w:r w:rsidR="002438F9">
        <w:rPr>
          <w:rFonts w:ascii="Times New Roman" w:hAnsi="Times New Roman" w:cs="Times New Roman"/>
        </w:rPr>
        <w:t>wire</w:t>
      </w:r>
      <w:proofErr w:type="gramEnd"/>
      <w:r w:rsidR="002438F9">
        <w:rPr>
          <w:rFonts w:ascii="Times New Roman" w:hAnsi="Times New Roman" w:cs="Times New Roman"/>
        </w:rPr>
        <w:t xml:space="preserve"> to connect to BLDC motors. </w:t>
      </w:r>
    </w:p>
    <w:p w:rsidR="002B4D59" w:rsidRDefault="002B4D59" w:rsidP="00E37369">
      <w:pPr>
        <w:spacing w:after="0" w:line="240" w:lineRule="auto"/>
        <w:rPr>
          <w:rFonts w:ascii="Times New Roman" w:hAnsi="Times New Roman" w:cs="Times New Roman"/>
          <w:b/>
          <w:sz w:val="32"/>
          <w:szCs w:val="32"/>
        </w:rPr>
      </w:pPr>
    </w:p>
    <w:p w:rsidR="00CF2B2D" w:rsidRDefault="00CF2B2D" w:rsidP="00E37369">
      <w:pPr>
        <w:spacing w:after="0" w:line="240" w:lineRule="auto"/>
        <w:rPr>
          <w:rFonts w:ascii="Times New Roman" w:hAnsi="Times New Roman" w:cs="Times New Roman"/>
          <w:b/>
          <w:sz w:val="32"/>
          <w:szCs w:val="32"/>
        </w:rPr>
      </w:pPr>
      <w:r>
        <w:rPr>
          <w:rFonts w:ascii="Times New Roman" w:hAnsi="Times New Roman" w:cs="Times New Roman"/>
          <w:b/>
          <w:sz w:val="32"/>
          <w:szCs w:val="32"/>
        </w:rPr>
        <w:t>Timing Requirements</w:t>
      </w:r>
    </w:p>
    <w:p w:rsidR="00CF2B2D" w:rsidRPr="00CF2B2D" w:rsidRDefault="000078EB" w:rsidP="00E37369">
      <w:pPr>
        <w:spacing w:after="0" w:line="240" w:lineRule="auto"/>
        <w:rPr>
          <w:rFonts w:ascii="Times New Roman" w:hAnsi="Times New Roman" w:cs="Times New Roman"/>
        </w:rPr>
      </w:pPr>
      <w:r>
        <w:rPr>
          <w:rFonts w:ascii="Times New Roman" w:hAnsi="Times New Roman" w:cs="Times New Roman"/>
        </w:rPr>
        <w:t xml:space="preserve">The Distance, Map, and A/D Converter </w:t>
      </w:r>
      <w:r w:rsidR="00CF2B2D">
        <w:rPr>
          <w:rFonts w:ascii="Times New Roman" w:hAnsi="Times New Roman" w:cs="Times New Roman"/>
        </w:rPr>
        <w:t>module</w:t>
      </w:r>
      <w:r>
        <w:rPr>
          <w:rFonts w:ascii="Times New Roman" w:hAnsi="Times New Roman" w:cs="Times New Roman"/>
        </w:rPr>
        <w:t>s</w:t>
      </w:r>
      <w:r w:rsidR="00CF2B2D">
        <w:rPr>
          <w:rFonts w:ascii="Times New Roman" w:hAnsi="Times New Roman" w:cs="Times New Roman"/>
        </w:rPr>
        <w:t xml:space="preserve"> </w:t>
      </w:r>
      <w:r>
        <w:rPr>
          <w:rFonts w:ascii="Times New Roman" w:hAnsi="Times New Roman" w:cs="Times New Roman"/>
        </w:rPr>
        <w:t>need</w:t>
      </w:r>
      <w:r w:rsidR="00CF2B2D">
        <w:rPr>
          <w:rFonts w:ascii="Times New Roman" w:hAnsi="Times New Roman" w:cs="Times New Roman"/>
        </w:rPr>
        <w:t xml:space="preserve"> to respond within 1 millisecond</w:t>
      </w:r>
      <w:r>
        <w:rPr>
          <w:rFonts w:ascii="Times New Roman" w:hAnsi="Times New Roman" w:cs="Times New Roman"/>
        </w:rPr>
        <w:t>.  The microcontroller module must drive BLDC motors at 200 microsecond intervals.</w:t>
      </w:r>
      <w:r w:rsidR="002438F9">
        <w:rPr>
          <w:rFonts w:ascii="Times New Roman" w:hAnsi="Times New Roman" w:cs="Times New Roman"/>
        </w:rPr>
        <w:t xml:space="preserve">  Therefore, Motor Driver module must meet 200 microsecond requirement.</w:t>
      </w:r>
      <w:bookmarkStart w:id="29" w:name="_GoBack"/>
      <w:bookmarkEnd w:id="29"/>
    </w:p>
    <w:sectPr w:rsidR="00CF2B2D" w:rsidRPr="00CF2B2D" w:rsidSect="002C21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B67"/>
    <w:rsid w:val="000078EB"/>
    <w:rsid w:val="000321AC"/>
    <w:rsid w:val="00075B67"/>
    <w:rsid w:val="00093B7C"/>
    <w:rsid w:val="000D1CFD"/>
    <w:rsid w:val="00154AB5"/>
    <w:rsid w:val="001B5546"/>
    <w:rsid w:val="001C1BB8"/>
    <w:rsid w:val="00203893"/>
    <w:rsid w:val="002438F9"/>
    <w:rsid w:val="002B4D59"/>
    <w:rsid w:val="002C2106"/>
    <w:rsid w:val="002E04F8"/>
    <w:rsid w:val="003F0D48"/>
    <w:rsid w:val="00450968"/>
    <w:rsid w:val="004D701B"/>
    <w:rsid w:val="004E4BAE"/>
    <w:rsid w:val="00513661"/>
    <w:rsid w:val="00576150"/>
    <w:rsid w:val="00586E13"/>
    <w:rsid w:val="00746505"/>
    <w:rsid w:val="00844E4A"/>
    <w:rsid w:val="00870605"/>
    <w:rsid w:val="008E35F5"/>
    <w:rsid w:val="00A34880"/>
    <w:rsid w:val="00A95BD6"/>
    <w:rsid w:val="00AE4929"/>
    <w:rsid w:val="00AE5893"/>
    <w:rsid w:val="00B00283"/>
    <w:rsid w:val="00C5715C"/>
    <w:rsid w:val="00C61F0E"/>
    <w:rsid w:val="00CF2B2D"/>
    <w:rsid w:val="00D073DD"/>
    <w:rsid w:val="00D24505"/>
    <w:rsid w:val="00D64F1D"/>
    <w:rsid w:val="00E10080"/>
    <w:rsid w:val="00E37369"/>
    <w:rsid w:val="00EA692A"/>
    <w:rsid w:val="00EE2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B6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5B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B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TotalTime>
  <Pages>7</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Self</Company>
  <LinksUpToDate>false</LinksUpToDate>
  <CharactersWithSpaces>6777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M</dc:creator>
  <cp:keywords/>
  <dc:description/>
  <cp:lastModifiedBy>Kerry M</cp:lastModifiedBy>
  <cp:revision>7</cp:revision>
  <dcterms:created xsi:type="dcterms:W3CDTF">2015-03-21T18:28:00Z</dcterms:created>
  <dcterms:modified xsi:type="dcterms:W3CDTF">2015-03-23T05:27:00Z</dcterms:modified>
</cp:coreProperties>
</file>